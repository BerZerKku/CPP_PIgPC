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EE6F5B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07446" w:history="1">
            <w:r w:rsidR="00EE6F5B" w:rsidRPr="00534AFA">
              <w:rPr>
                <w:rStyle w:val="ad"/>
                <w:noProof/>
                <w:lang w:val="en-US"/>
              </w:rPr>
              <w:t>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Меню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_Toc21607446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47" w:history="1">
            <w:r w:rsidR="00EE6F5B" w:rsidRPr="00534AFA">
              <w:rPr>
                <w:rStyle w:val="ad"/>
                <w:noProof/>
              </w:rPr>
              <w:t>1.1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Структура меню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_Toc21607447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48" w:history="1">
            <w:r w:rsidR="00EE6F5B" w:rsidRPr="00534AFA">
              <w:rPr>
                <w:rStyle w:val="ad"/>
                <w:noProof/>
              </w:rPr>
              <w:t>1.2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Подсветка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_Toc21607448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49" w:history="1">
            <w:r w:rsidR="00EE6F5B" w:rsidRPr="00534AFA">
              <w:rPr>
                <w:rStyle w:val="ad"/>
                <w:noProof/>
              </w:rPr>
              <w:t>1.3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Управление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_Toc21607449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0" w:history="1">
            <w:r w:rsidR="00EE6F5B" w:rsidRPr="00534AFA">
              <w:rPr>
                <w:rStyle w:val="ad"/>
                <w:noProof/>
              </w:rPr>
              <w:t>1.4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Автоконтроль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1" w:history="1">
            <w:r w:rsidR="00EE6F5B" w:rsidRPr="00534AFA">
              <w:rPr>
                <w:rStyle w:val="ad"/>
                <w:noProof/>
              </w:rPr>
              <w:t>1.4.1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Переключатель на блоке БВП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2" w:history="1">
            <w:r w:rsidR="00EE6F5B" w:rsidRPr="00534AFA">
              <w:rPr>
                <w:rStyle w:val="ad"/>
                <w:noProof/>
              </w:rPr>
              <w:t>1.4.2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Клавиатура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3" w:history="1">
            <w:r w:rsidR="00EE6F5B" w:rsidRPr="00534AFA">
              <w:rPr>
                <w:rStyle w:val="ad"/>
                <w:noProof/>
              </w:rPr>
              <w:t>1.4.3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Пункты меню «Управление»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4" w:history="1">
            <w:r w:rsidR="00EE6F5B" w:rsidRPr="00534AFA">
              <w:rPr>
                <w:rStyle w:val="ad"/>
                <w:noProof/>
              </w:rPr>
              <w:t>1.4.4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Другое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5" w:history="1">
            <w:r w:rsidR="00EE6F5B" w:rsidRPr="00534AFA">
              <w:rPr>
                <w:rStyle w:val="ad"/>
                <w:noProof/>
              </w:rPr>
              <w:t>1.5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Уровни меню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6" w:history="1">
            <w:r w:rsidR="00EE6F5B" w:rsidRPr="00534AFA">
              <w:rPr>
                <w:rStyle w:val="ad"/>
                <w:noProof/>
              </w:rPr>
              <w:t>1.5.1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Стартовый уровень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7" w:history="1">
            <w:r w:rsidR="00EE6F5B" w:rsidRPr="00534AFA">
              <w:rPr>
                <w:rStyle w:val="ad"/>
                <w:noProof/>
              </w:rPr>
              <w:t>1.5.2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Тест 2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8" w:history="1">
            <w:r w:rsidR="00EE6F5B" w:rsidRPr="00534AFA">
              <w:rPr>
                <w:rStyle w:val="ad"/>
                <w:noProof/>
              </w:rPr>
              <w:t>1.6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Клавиатура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9" w:history="1">
            <w:r w:rsidR="00EE6F5B" w:rsidRPr="00534AFA">
              <w:rPr>
                <w:rStyle w:val="ad"/>
                <w:noProof/>
              </w:rPr>
              <w:t>1.6.1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Общий вид клавиатуры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0" w:history="1">
            <w:r w:rsidR="00EE6F5B" w:rsidRPr="00534AFA">
              <w:rPr>
                <w:rStyle w:val="ad"/>
                <w:noProof/>
              </w:rPr>
              <w:t>1.6.2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Дополнительные функции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1" w:history="1">
            <w:r w:rsidR="00EE6F5B" w:rsidRPr="00534AFA">
              <w:rPr>
                <w:rStyle w:val="ad"/>
                <w:noProof/>
              </w:rPr>
              <w:t>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Команды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2" w:history="1">
            <w:r w:rsidR="00EE6F5B" w:rsidRPr="00534AFA">
              <w:rPr>
                <w:rStyle w:val="ad"/>
                <w:noProof/>
              </w:rPr>
              <w:t>2.1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Команды защиты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3" w:history="1">
            <w:r w:rsidR="00EE6F5B" w:rsidRPr="00534AFA">
              <w:rPr>
                <w:rStyle w:val="ad"/>
                <w:noProof/>
              </w:rPr>
              <w:t>2.1.1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01 – Тип защиты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4" w:history="1">
            <w:r w:rsidR="00EE6F5B" w:rsidRPr="00534AFA">
              <w:rPr>
                <w:rStyle w:val="ad"/>
                <w:noProof/>
              </w:rPr>
              <w:t>2.1.2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02 – Тип линии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5" w:history="1">
            <w:r w:rsidR="00EE6F5B" w:rsidRPr="00534AFA">
              <w:rPr>
                <w:rStyle w:val="ad"/>
                <w:noProof/>
              </w:rPr>
              <w:t>2.1.3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03 – Допустимое время без манипуляции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6" w:history="1">
            <w:r w:rsidR="00EE6F5B" w:rsidRPr="00534AFA">
              <w:rPr>
                <w:rStyle w:val="ad"/>
                <w:noProof/>
              </w:rPr>
              <w:t>2.1.4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04 – Компенсация задержки на линии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7" w:history="1">
            <w:r w:rsidR="00EE6F5B" w:rsidRPr="00534AFA">
              <w:rPr>
                <w:rStyle w:val="ad"/>
                <w:noProof/>
              </w:rPr>
              <w:t>2.1.5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05 – Перекрытие импульсов / Сдвиги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8" w:history="1">
            <w:r w:rsidR="00EE6F5B" w:rsidRPr="00534AFA">
              <w:rPr>
                <w:rStyle w:val="ad"/>
                <w:noProof/>
              </w:rPr>
              <w:t>2.1.6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06 – Загрубление чувствительности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9" w:history="1">
            <w:r w:rsidR="00EE6F5B" w:rsidRPr="00534AFA">
              <w:rPr>
                <w:rStyle w:val="ad"/>
                <w:noProof/>
              </w:rPr>
              <w:t>2.1.7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07 –Снижение уровня АК / Тип приемника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0" w:history="1">
            <w:r w:rsidR="00EE6F5B" w:rsidRPr="00534AFA">
              <w:rPr>
                <w:rStyle w:val="ad"/>
                <w:noProof/>
              </w:rPr>
              <w:t>2.1.8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08 –Частота ПРД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1" w:history="1">
            <w:r w:rsidR="00EE6F5B" w:rsidRPr="00534AFA">
              <w:rPr>
                <w:rStyle w:val="ad"/>
                <w:noProof/>
              </w:rPr>
              <w:t>2.1.9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2" w:history="1">
            <w:r w:rsidR="00EE6F5B" w:rsidRPr="00534AFA">
              <w:rPr>
                <w:rStyle w:val="ad"/>
                <w:noProof/>
              </w:rPr>
              <w:t>2.1.10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A</w:t>
            </w:r>
            <w:r w:rsidR="00EE6F5B" w:rsidRPr="00534AFA">
              <w:rPr>
                <w:rStyle w:val="ad"/>
                <w:noProof/>
              </w:rPr>
              <w:t xml:space="preserve"> – Автоконтроль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3" w:history="1">
            <w:r w:rsidR="00EE6F5B" w:rsidRPr="00534AFA">
              <w:rPr>
                <w:rStyle w:val="ad"/>
                <w:noProof/>
              </w:rPr>
              <w:t>2.1.11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 xml:space="preserve"> – Ограничение полосы передатчика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4" w:history="1">
            <w:r w:rsidR="00EE6F5B" w:rsidRPr="00534AFA">
              <w:rPr>
                <w:rStyle w:val="ad"/>
                <w:noProof/>
              </w:rPr>
              <w:t>2.1.12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81 – Тип защиты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5" w:history="1">
            <w:r w:rsidR="00EE6F5B" w:rsidRPr="00534AFA">
              <w:rPr>
                <w:rStyle w:val="ad"/>
                <w:noProof/>
              </w:rPr>
              <w:t>2.1.13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82 – Тип линии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6" w:history="1">
            <w:r w:rsidR="00EE6F5B" w:rsidRPr="00534AFA">
              <w:rPr>
                <w:rStyle w:val="ad"/>
                <w:noProof/>
              </w:rPr>
              <w:t>2.1.14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83 – Допустимое время без манипуляции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7" w:history="1">
            <w:r w:rsidR="00EE6F5B" w:rsidRPr="00534AFA">
              <w:rPr>
                <w:rStyle w:val="ad"/>
                <w:noProof/>
              </w:rPr>
              <w:t>2.1.15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84 – Компенсация задержки на линии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8" w:history="1">
            <w:r w:rsidR="00EE6F5B" w:rsidRPr="00534AFA">
              <w:rPr>
                <w:rStyle w:val="ad"/>
                <w:noProof/>
              </w:rPr>
              <w:t>2.1.16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85 – Перекрытие импульсов / Сдвиги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9" w:history="1">
            <w:r w:rsidR="00EE6F5B" w:rsidRPr="00534AFA">
              <w:rPr>
                <w:rStyle w:val="ad"/>
                <w:noProof/>
              </w:rPr>
              <w:t>2.1.17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86 – Загрубление чувствительности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0" w:history="1">
            <w:r w:rsidR="00EE6F5B" w:rsidRPr="00534AFA">
              <w:rPr>
                <w:rStyle w:val="ad"/>
                <w:noProof/>
              </w:rPr>
              <w:t>2.1.18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87 – Снижение уровня АК / Тип приемника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19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1" w:history="1">
            <w:r w:rsidR="00EE6F5B" w:rsidRPr="00534AFA">
              <w:rPr>
                <w:rStyle w:val="ad"/>
                <w:noProof/>
              </w:rPr>
              <w:t>2.1.19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88 –Частота ПРД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19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2" w:history="1">
            <w:r w:rsidR="00EE6F5B" w:rsidRPr="00534AFA">
              <w:rPr>
                <w:rStyle w:val="ad"/>
                <w:noProof/>
              </w:rPr>
              <w:t>2.1.20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19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3" w:history="1">
            <w:r w:rsidR="00EE6F5B" w:rsidRPr="00534AFA">
              <w:rPr>
                <w:rStyle w:val="ad"/>
                <w:noProof/>
              </w:rPr>
              <w:t>2.1.21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</w:t>
            </w:r>
            <w:r w:rsidR="00EE6F5B" w:rsidRPr="00534AFA">
              <w:rPr>
                <w:rStyle w:val="ad"/>
                <w:noProof/>
                <w:lang w:val="en-US"/>
              </w:rPr>
              <w:t>A</w:t>
            </w:r>
            <w:r w:rsidR="00EE6F5B" w:rsidRPr="00534AFA">
              <w:rPr>
                <w:rStyle w:val="ad"/>
                <w:noProof/>
              </w:rPr>
              <w:t xml:space="preserve"> – Автоконтроль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19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4" w:history="1">
            <w:r w:rsidR="00EE6F5B" w:rsidRPr="00534AFA">
              <w:rPr>
                <w:rStyle w:val="ad"/>
                <w:noProof/>
              </w:rPr>
              <w:t>2.1.22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 xml:space="preserve"> – Ограничение полосы ПРД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5" w:history="1">
            <w:r w:rsidR="00EE6F5B" w:rsidRPr="00534AFA">
              <w:rPr>
                <w:rStyle w:val="ad"/>
                <w:noProof/>
              </w:rPr>
              <w:t>2.1.23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xC</w:t>
            </w:r>
            <w:r w:rsidR="00EE6F5B" w:rsidRPr="00534AFA">
              <w:rPr>
                <w:rStyle w:val="ad"/>
                <w:noProof/>
              </w:rPr>
              <w:t>1 Количество записей в журнале Защиты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6" w:history="1">
            <w:r w:rsidR="00EE6F5B" w:rsidRPr="00534AFA">
              <w:rPr>
                <w:rStyle w:val="ad"/>
                <w:noProof/>
              </w:rPr>
              <w:t>2.1.24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xC</w:t>
            </w:r>
            <w:r w:rsidR="00EE6F5B" w:rsidRPr="00534AFA">
              <w:rPr>
                <w:rStyle w:val="ad"/>
                <w:noProof/>
              </w:rPr>
              <w:t>2 Считывание записей журнала Защиты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7" w:history="1">
            <w:r w:rsidR="00EE6F5B" w:rsidRPr="00534AFA">
              <w:rPr>
                <w:rStyle w:val="ad"/>
                <w:noProof/>
              </w:rPr>
              <w:t>2.1.25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xCA</w:t>
            </w:r>
            <w:r w:rsidR="00EE6F5B" w:rsidRPr="00534AFA">
              <w:rPr>
                <w:rStyle w:val="ad"/>
                <w:noProof/>
              </w:rPr>
              <w:t xml:space="preserve"> Стереть записи журнала Защиты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8" w:history="1">
            <w:r w:rsidR="00EE6F5B" w:rsidRPr="00534AFA">
              <w:rPr>
                <w:rStyle w:val="ad"/>
                <w:noProof/>
              </w:rPr>
              <w:t>2.2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Команды приемника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9" w:history="1">
            <w:r w:rsidR="00EE6F5B" w:rsidRPr="00534AFA">
              <w:rPr>
                <w:rStyle w:val="ad"/>
                <w:noProof/>
              </w:rPr>
              <w:t>2.2.1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11 – Задержка на фиксацию приема команды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0" w:history="1">
            <w:r w:rsidR="00EE6F5B" w:rsidRPr="00534AFA">
              <w:rPr>
                <w:rStyle w:val="ad"/>
                <w:noProof/>
              </w:rPr>
              <w:t>2.2.2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12 – Прием тестовой команды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1" w:history="1">
            <w:r w:rsidR="00EE6F5B" w:rsidRPr="00534AFA">
              <w:rPr>
                <w:rStyle w:val="ad"/>
                <w:noProof/>
              </w:rPr>
              <w:t>2.2.3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13 – Задержка на выключение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2" w:history="1">
            <w:r w:rsidR="00EE6F5B" w:rsidRPr="00534AFA">
              <w:rPr>
                <w:rStyle w:val="ad"/>
                <w:noProof/>
              </w:rPr>
              <w:t>2.2.4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14 – Блокированные команды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3" w:history="1">
            <w:r w:rsidR="00EE6F5B" w:rsidRPr="00534AFA">
              <w:rPr>
                <w:rStyle w:val="ad"/>
                <w:noProof/>
              </w:rPr>
              <w:t>2.2.5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15 – Коррекция частоты ПРМ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4" w:history="1">
            <w:r w:rsidR="00EE6F5B" w:rsidRPr="00534AFA">
              <w:rPr>
                <w:rStyle w:val="ad"/>
                <w:noProof/>
              </w:rPr>
              <w:t>2.2.6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16 – Повышение безопасности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5" w:history="1">
            <w:r w:rsidR="00EE6F5B" w:rsidRPr="00534AFA">
              <w:rPr>
                <w:rStyle w:val="ad"/>
                <w:noProof/>
              </w:rPr>
              <w:t>2.2.7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17 – Трансляция ЦС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6" w:history="1">
            <w:r w:rsidR="00EE6F5B" w:rsidRPr="00534AFA">
              <w:rPr>
                <w:rStyle w:val="ad"/>
                <w:noProof/>
              </w:rPr>
              <w:t>2.2.8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18 – Блокированные команды ЦС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7" w:history="1">
            <w:r w:rsidR="00EE6F5B" w:rsidRPr="00534AFA">
              <w:rPr>
                <w:rStyle w:val="ad"/>
                <w:noProof/>
              </w:rPr>
              <w:t>2.2.9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19 – Команда ВЧ в ЦС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8" w:history="1">
            <w:r w:rsidR="00EE6F5B" w:rsidRPr="00534AFA">
              <w:rPr>
                <w:rStyle w:val="ad"/>
                <w:noProof/>
              </w:rPr>
              <w:t>2.2.10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 xml:space="preserve"> – Переназначение команд ПРМ (Кольцо)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9" w:history="1">
            <w:r w:rsidR="00EE6F5B" w:rsidRPr="00534AFA">
              <w:rPr>
                <w:rStyle w:val="ad"/>
                <w:noProof/>
              </w:rPr>
              <w:t>2.2.1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</w:t>
            </w:r>
            <w:r w:rsidR="00EE6F5B" w:rsidRPr="00534AFA">
              <w:rPr>
                <w:rStyle w:val="ad"/>
                <w:noProof/>
                <w:lang w:val="en-US"/>
              </w:rPr>
              <w:t>C</w:t>
            </w:r>
            <w:r w:rsidR="00EE6F5B" w:rsidRPr="00534AFA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0" w:history="1">
            <w:r w:rsidR="00EE6F5B" w:rsidRPr="00534AFA">
              <w:rPr>
                <w:rStyle w:val="ad"/>
                <w:noProof/>
              </w:rPr>
              <w:t>2.2.2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</w:t>
            </w:r>
            <w:r w:rsidR="00EE6F5B" w:rsidRPr="00534AFA">
              <w:rPr>
                <w:rStyle w:val="ad"/>
                <w:noProof/>
                <w:lang w:val="en-US"/>
              </w:rPr>
              <w:t>D</w:t>
            </w:r>
            <w:r w:rsidR="00EE6F5B" w:rsidRPr="00534AFA">
              <w:rPr>
                <w:rStyle w:val="ad"/>
                <w:noProof/>
              </w:rPr>
              <w:t xml:space="preserve"> –Сигнализация команд приемника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1" w:history="1">
            <w:r w:rsidR="00EE6F5B" w:rsidRPr="00534AFA">
              <w:rPr>
                <w:rStyle w:val="ad"/>
                <w:noProof/>
              </w:rPr>
              <w:t>2.2.3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51 – Запуск приемника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2" w:history="1">
            <w:r w:rsidR="00EE6F5B" w:rsidRPr="00534AFA">
              <w:rPr>
                <w:rStyle w:val="ad"/>
                <w:noProof/>
              </w:rPr>
              <w:t>2.2.4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91 – Задержка на фиксацию приема команды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3" w:history="1">
            <w:r w:rsidR="00EE6F5B" w:rsidRPr="00534AFA">
              <w:rPr>
                <w:rStyle w:val="ad"/>
                <w:noProof/>
              </w:rPr>
              <w:t>2.2.5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92 – Прием тестовой команды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4" w:history="1">
            <w:r w:rsidR="00EE6F5B" w:rsidRPr="00534AFA">
              <w:rPr>
                <w:rStyle w:val="ad"/>
                <w:noProof/>
              </w:rPr>
              <w:t>2.2.6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93 – Задержка на выключение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5" w:history="1">
            <w:r w:rsidR="00EE6F5B" w:rsidRPr="00534AFA">
              <w:rPr>
                <w:rStyle w:val="ad"/>
                <w:noProof/>
              </w:rPr>
              <w:t>2.2.7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 xml:space="preserve"> – Переназначение команд ПРМ (Кольцо)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6" w:history="1">
            <w:r w:rsidR="00EE6F5B" w:rsidRPr="00534AFA">
              <w:rPr>
                <w:rStyle w:val="ad"/>
                <w:noProof/>
              </w:rPr>
              <w:t>2.2.8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94 – Блокированные команды 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7" w:history="1">
            <w:r w:rsidR="00EE6F5B" w:rsidRPr="00534AFA">
              <w:rPr>
                <w:rStyle w:val="ad"/>
                <w:noProof/>
              </w:rPr>
              <w:t>2.2.9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95 – Коррекция частоты ПРМ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8" w:history="1">
            <w:r w:rsidR="00EE6F5B" w:rsidRPr="00534AFA">
              <w:rPr>
                <w:rStyle w:val="ad"/>
                <w:noProof/>
              </w:rPr>
              <w:t>2.2.10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96 – Повышение безопасности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9" w:history="1">
            <w:r w:rsidR="00EE6F5B" w:rsidRPr="00534AFA">
              <w:rPr>
                <w:rStyle w:val="ad"/>
                <w:noProof/>
              </w:rPr>
              <w:t>2.2.11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97 – Трансляция ЦС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0" w:history="1">
            <w:r w:rsidR="00EE6F5B" w:rsidRPr="00534AFA">
              <w:rPr>
                <w:rStyle w:val="ad"/>
                <w:noProof/>
              </w:rPr>
              <w:t>2.2.12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98 – Блокированные команды ЦС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1" w:history="1">
            <w:r w:rsidR="00EE6F5B" w:rsidRPr="00534AFA">
              <w:rPr>
                <w:rStyle w:val="ad"/>
                <w:noProof/>
              </w:rPr>
              <w:t>2.2.13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99 – Команда ВЧ в ЦС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2" w:history="1">
            <w:r w:rsidR="00EE6F5B" w:rsidRPr="00534AFA">
              <w:rPr>
                <w:rStyle w:val="ad"/>
                <w:noProof/>
              </w:rPr>
              <w:t>2.2.14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</w:t>
            </w:r>
            <w:r w:rsidR="00EE6F5B" w:rsidRPr="00534AFA">
              <w:rPr>
                <w:rStyle w:val="ad"/>
                <w:noProof/>
                <w:lang w:val="en-US"/>
              </w:rPr>
              <w:t>A</w:t>
            </w:r>
            <w:r w:rsidR="00EE6F5B" w:rsidRPr="00534AFA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3" w:history="1">
            <w:r w:rsidR="00EE6F5B" w:rsidRPr="00534AFA">
              <w:rPr>
                <w:rStyle w:val="ad"/>
                <w:noProof/>
              </w:rPr>
              <w:t>2.2.15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</w:t>
            </w:r>
            <w:r w:rsidR="00EE6F5B" w:rsidRPr="00534AFA">
              <w:rPr>
                <w:rStyle w:val="ad"/>
                <w:noProof/>
                <w:lang w:val="en-US"/>
              </w:rPr>
              <w:t>C</w:t>
            </w:r>
            <w:r w:rsidR="00EE6F5B" w:rsidRPr="00534AFA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4" w:history="1">
            <w:r w:rsidR="00EE6F5B" w:rsidRPr="00534AFA">
              <w:rPr>
                <w:rStyle w:val="ad"/>
                <w:noProof/>
              </w:rPr>
              <w:t>2.2.16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</w:t>
            </w:r>
            <w:r w:rsidR="00EE6F5B" w:rsidRPr="00534AFA">
              <w:rPr>
                <w:rStyle w:val="ad"/>
                <w:noProof/>
                <w:lang w:val="en-US"/>
              </w:rPr>
              <w:t>D</w:t>
            </w:r>
            <w:r w:rsidR="00EE6F5B" w:rsidRPr="00534AFA">
              <w:rPr>
                <w:rStyle w:val="ad"/>
                <w:noProof/>
              </w:rPr>
              <w:t xml:space="preserve"> – Сигнализация команд приемника(запись)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5" w:history="1">
            <w:r w:rsidR="00EE6F5B" w:rsidRPr="00534AFA">
              <w:rPr>
                <w:rStyle w:val="ad"/>
                <w:noProof/>
              </w:rPr>
              <w:t>2.2.17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xD</w:t>
            </w:r>
            <w:r w:rsidR="00EE6F5B" w:rsidRPr="00534AFA">
              <w:rPr>
                <w:rStyle w:val="ad"/>
                <w:noProof/>
              </w:rPr>
              <w:t>1 Количество записей в журнале Приемника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29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6" w:history="1">
            <w:r w:rsidR="00EE6F5B" w:rsidRPr="00534AFA">
              <w:rPr>
                <w:rStyle w:val="ad"/>
                <w:noProof/>
              </w:rPr>
              <w:t>2.2.18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xD</w:t>
            </w:r>
            <w:r w:rsidR="00EE6F5B" w:rsidRPr="00534AFA">
              <w:rPr>
                <w:rStyle w:val="ad"/>
                <w:noProof/>
              </w:rPr>
              <w:t>2 Считывание записей журнала Приемника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29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7" w:history="1">
            <w:r w:rsidR="00EE6F5B" w:rsidRPr="00534AFA">
              <w:rPr>
                <w:rStyle w:val="ad"/>
                <w:noProof/>
              </w:rPr>
              <w:t>2.2.19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xDA</w:t>
            </w:r>
            <w:r w:rsidR="00EE6F5B" w:rsidRPr="00534AFA">
              <w:rPr>
                <w:rStyle w:val="ad"/>
                <w:noProof/>
              </w:rPr>
              <w:t xml:space="preserve"> Стереть записи журнала Приемника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8" w:history="1">
            <w:r w:rsidR="00EE6F5B" w:rsidRPr="00534AFA">
              <w:rPr>
                <w:rStyle w:val="ad"/>
                <w:noProof/>
                <w:lang w:val="en-US"/>
              </w:rPr>
              <w:t>2.3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Команды передатчика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9" w:history="1">
            <w:r w:rsidR="00EE6F5B" w:rsidRPr="00534AFA">
              <w:rPr>
                <w:rStyle w:val="ad"/>
                <w:noProof/>
              </w:rPr>
              <w:t>2.3.1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21 – Задержка срабатывания входов команд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0" w:history="1">
            <w:r w:rsidR="00EE6F5B" w:rsidRPr="00534AFA">
              <w:rPr>
                <w:rStyle w:val="ad"/>
                <w:noProof/>
              </w:rPr>
              <w:t>2.3.2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22 – Длительность команды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1" w:history="1">
            <w:r w:rsidR="00EE6F5B" w:rsidRPr="00534AFA">
              <w:rPr>
                <w:rStyle w:val="ad"/>
                <w:noProof/>
              </w:rPr>
              <w:t>2.3.3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23 – Коррекция частоты ПРД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2" w:history="1">
            <w:r w:rsidR="00EE6F5B" w:rsidRPr="00534AFA">
              <w:rPr>
                <w:rStyle w:val="ad"/>
                <w:noProof/>
              </w:rPr>
              <w:t>2.3.4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24 – Блокированные команды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3" w:history="1">
            <w:r w:rsidR="00EE6F5B" w:rsidRPr="00534AFA">
              <w:rPr>
                <w:rStyle w:val="ad"/>
                <w:noProof/>
              </w:rPr>
              <w:t>2.3.5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</w:t>
            </w:r>
            <w:r w:rsidR="00EE6F5B" w:rsidRPr="00534AFA">
              <w:rPr>
                <w:rStyle w:val="ad"/>
                <w:noProof/>
                <w:lang w:val="en-US"/>
              </w:rPr>
              <w:t>5</w:t>
            </w:r>
            <w:r w:rsidR="00EE6F5B" w:rsidRPr="00534AFA">
              <w:rPr>
                <w:rStyle w:val="ad"/>
                <w:noProof/>
              </w:rPr>
              <w:t xml:space="preserve"> – Следящие команды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4" w:history="1">
            <w:r w:rsidR="00EE6F5B" w:rsidRPr="00534AFA">
              <w:rPr>
                <w:rStyle w:val="ad"/>
                <w:noProof/>
              </w:rPr>
              <w:t>2.3.6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26 – Тестовая команда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5" w:history="1">
            <w:r w:rsidR="00EE6F5B" w:rsidRPr="00534AFA">
              <w:rPr>
                <w:rStyle w:val="ad"/>
                <w:noProof/>
              </w:rPr>
              <w:t>2.3.7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27 – Трансляция ЦС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6" w:history="1">
            <w:r w:rsidR="00EE6F5B" w:rsidRPr="00534AFA">
              <w:rPr>
                <w:rStyle w:val="ad"/>
                <w:noProof/>
              </w:rPr>
              <w:t>2.3.8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28 – Блокированные команды ЦС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7" w:history="1">
            <w:r w:rsidR="00EE6F5B" w:rsidRPr="00534AFA">
              <w:rPr>
                <w:rStyle w:val="ad"/>
                <w:noProof/>
              </w:rPr>
              <w:t>2.3.9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29 – Количество команд группы 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8" w:history="1">
            <w:r w:rsidR="00EE6F5B" w:rsidRPr="00534AFA">
              <w:rPr>
                <w:rStyle w:val="ad"/>
                <w:noProof/>
              </w:rPr>
              <w:t>2.3.10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 xml:space="preserve"> – Переназначение команд ПРД (Кольцо)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9" w:history="1">
            <w:r w:rsidR="00EE6F5B" w:rsidRPr="00534AFA">
              <w:rPr>
                <w:rStyle w:val="ad"/>
                <w:noProof/>
              </w:rPr>
              <w:t>2.3.11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</w:t>
            </w:r>
            <w:r w:rsidR="00EE6F5B" w:rsidRPr="00534AFA">
              <w:rPr>
                <w:rStyle w:val="ad"/>
                <w:noProof/>
                <w:lang w:val="en-US"/>
              </w:rPr>
              <w:t>C</w:t>
            </w:r>
            <w:r w:rsidR="00EE6F5B" w:rsidRPr="00534AFA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0" w:history="1">
            <w:r w:rsidR="00EE6F5B" w:rsidRPr="00534AFA">
              <w:rPr>
                <w:rStyle w:val="ad"/>
                <w:noProof/>
              </w:rPr>
              <w:t>2.3.12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</w:t>
            </w:r>
            <w:r w:rsidR="00EE6F5B" w:rsidRPr="00534AFA">
              <w:rPr>
                <w:rStyle w:val="ad"/>
                <w:noProof/>
                <w:lang w:val="en-US"/>
              </w:rPr>
              <w:t>D</w:t>
            </w:r>
            <w:r w:rsidR="00EE6F5B" w:rsidRPr="00534AFA">
              <w:rPr>
                <w:rStyle w:val="ad"/>
                <w:noProof/>
              </w:rPr>
              <w:t xml:space="preserve"> – Управление сигналами КС и ТМ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1" w:history="1">
            <w:r w:rsidR="00EE6F5B" w:rsidRPr="00534AFA">
              <w:rPr>
                <w:rStyle w:val="ad"/>
                <w:noProof/>
              </w:rPr>
              <w:t>2.3.13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</w:t>
            </w:r>
            <w:r w:rsidR="00EE6F5B" w:rsidRPr="00534AFA">
              <w:rPr>
                <w:rStyle w:val="ad"/>
                <w:noProof/>
                <w:lang w:val="en-US"/>
              </w:rPr>
              <w:t>E</w:t>
            </w:r>
            <w:r w:rsidR="00EE6F5B" w:rsidRPr="00534AFA">
              <w:rPr>
                <w:rStyle w:val="ad"/>
                <w:noProof/>
              </w:rPr>
              <w:t xml:space="preserve"> –Сигнализация команд передатчика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2" w:history="1">
            <w:r w:rsidR="00EE6F5B" w:rsidRPr="00534AFA">
              <w:rPr>
                <w:rStyle w:val="ad"/>
                <w:noProof/>
              </w:rPr>
              <w:t>2.3.14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</w:t>
            </w:r>
            <w:r w:rsidR="00EE6F5B" w:rsidRPr="00534AFA">
              <w:rPr>
                <w:rStyle w:val="ad"/>
                <w:noProof/>
              </w:rPr>
              <w:t>1 – Задержка срабатывания входов команд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3" w:history="1">
            <w:r w:rsidR="00EE6F5B" w:rsidRPr="00534AFA">
              <w:rPr>
                <w:rStyle w:val="ad"/>
                <w:noProof/>
              </w:rPr>
              <w:t>2.3.15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</w:t>
            </w:r>
            <w:r w:rsidR="00EE6F5B" w:rsidRPr="00534AFA">
              <w:rPr>
                <w:rStyle w:val="ad"/>
                <w:noProof/>
              </w:rPr>
              <w:t>2 – Длительность команды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4" w:history="1">
            <w:r w:rsidR="00EE6F5B" w:rsidRPr="00534AFA">
              <w:rPr>
                <w:rStyle w:val="ad"/>
                <w:noProof/>
              </w:rPr>
              <w:t>2.3.16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</w:t>
            </w:r>
            <w:r w:rsidR="00EE6F5B" w:rsidRPr="00534AFA">
              <w:rPr>
                <w:rStyle w:val="ad"/>
                <w:noProof/>
              </w:rPr>
              <w:t>3 – Коррекция частоты ПРД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5" w:history="1">
            <w:r w:rsidR="00EE6F5B" w:rsidRPr="00534AFA">
              <w:rPr>
                <w:rStyle w:val="ad"/>
                <w:noProof/>
              </w:rPr>
              <w:t>2.3.17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</w:t>
            </w:r>
            <w:r w:rsidR="00EE6F5B" w:rsidRPr="00534AFA">
              <w:rPr>
                <w:rStyle w:val="ad"/>
                <w:noProof/>
              </w:rPr>
              <w:t>4 – Блокированные команды 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6" w:history="1">
            <w:r w:rsidR="00EE6F5B" w:rsidRPr="00534AFA">
              <w:rPr>
                <w:rStyle w:val="ad"/>
                <w:noProof/>
              </w:rPr>
              <w:t>2.3.18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</w:t>
            </w:r>
            <w:r w:rsidR="00EE6F5B" w:rsidRPr="00534AFA">
              <w:rPr>
                <w:rStyle w:val="ad"/>
                <w:noProof/>
              </w:rPr>
              <w:t>5 – Следящие команды 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7" w:history="1">
            <w:r w:rsidR="00EE6F5B" w:rsidRPr="00534AFA">
              <w:rPr>
                <w:rStyle w:val="ad"/>
                <w:noProof/>
              </w:rPr>
              <w:t>2.3.19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</w:t>
            </w:r>
            <w:r w:rsidR="00EE6F5B" w:rsidRPr="00534AFA">
              <w:rPr>
                <w:rStyle w:val="ad"/>
                <w:noProof/>
              </w:rPr>
              <w:t>6 – Тестовая команда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8" w:history="1">
            <w:r w:rsidR="00EE6F5B" w:rsidRPr="00534AFA">
              <w:rPr>
                <w:rStyle w:val="ad"/>
                <w:noProof/>
              </w:rPr>
              <w:t>2.3.20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</w:t>
            </w:r>
            <w:r w:rsidR="00EE6F5B" w:rsidRPr="00534AFA">
              <w:rPr>
                <w:rStyle w:val="ad"/>
                <w:noProof/>
              </w:rPr>
              <w:t>7 – Трансляция ЦС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9" w:history="1">
            <w:r w:rsidR="00EE6F5B" w:rsidRPr="00534AFA">
              <w:rPr>
                <w:rStyle w:val="ad"/>
                <w:noProof/>
              </w:rPr>
              <w:t>2.3.21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</w:t>
            </w:r>
            <w:r w:rsidR="00EE6F5B" w:rsidRPr="00534AFA">
              <w:rPr>
                <w:rStyle w:val="ad"/>
                <w:noProof/>
              </w:rPr>
              <w:t>8 – Блокированные команды ЦС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0" w:history="1">
            <w:r w:rsidR="00EE6F5B" w:rsidRPr="00534AFA">
              <w:rPr>
                <w:rStyle w:val="ad"/>
                <w:noProof/>
              </w:rPr>
              <w:t>2.3.22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</w:t>
            </w:r>
            <w:r w:rsidR="00EE6F5B" w:rsidRPr="00534AFA">
              <w:rPr>
                <w:rStyle w:val="ad"/>
                <w:noProof/>
              </w:rPr>
              <w:t>9 – Количество команд группы 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1" w:history="1">
            <w:r w:rsidR="00EE6F5B" w:rsidRPr="00534AFA">
              <w:rPr>
                <w:rStyle w:val="ad"/>
                <w:noProof/>
              </w:rPr>
              <w:t>2.3.23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xAA</w:t>
            </w:r>
            <w:r w:rsidR="00EE6F5B" w:rsidRPr="00534AFA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2" w:history="1">
            <w:r w:rsidR="00EE6F5B" w:rsidRPr="00534AFA">
              <w:rPr>
                <w:rStyle w:val="ad"/>
                <w:noProof/>
              </w:rPr>
              <w:t>2.3.24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xAB</w:t>
            </w:r>
            <w:r w:rsidR="00EE6F5B" w:rsidRPr="00534AFA">
              <w:rPr>
                <w:rStyle w:val="ad"/>
                <w:noProof/>
              </w:rPr>
              <w:t xml:space="preserve"> – Переназначение команд ПРД (Кольцо)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3" w:history="1">
            <w:r w:rsidR="00EE6F5B" w:rsidRPr="00534AFA">
              <w:rPr>
                <w:rStyle w:val="ad"/>
                <w:noProof/>
              </w:rPr>
              <w:t>2.3.25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xAC</w:t>
            </w:r>
            <w:r w:rsidR="00EE6F5B" w:rsidRPr="00534AFA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4" w:history="1">
            <w:r w:rsidR="00EE6F5B" w:rsidRPr="00534AFA">
              <w:rPr>
                <w:rStyle w:val="ad"/>
                <w:noProof/>
              </w:rPr>
              <w:t>2.3.26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xAD</w:t>
            </w:r>
            <w:r w:rsidR="00EE6F5B" w:rsidRPr="00534AFA">
              <w:rPr>
                <w:rStyle w:val="ad"/>
                <w:noProof/>
              </w:rPr>
              <w:t xml:space="preserve"> – Управление сигналами КС и ТМ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5" w:history="1">
            <w:r w:rsidR="00EE6F5B" w:rsidRPr="00534AFA">
              <w:rPr>
                <w:rStyle w:val="ad"/>
                <w:noProof/>
              </w:rPr>
              <w:t>2.3.27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xAE</w:t>
            </w:r>
            <w:r w:rsidR="00EE6F5B" w:rsidRPr="00534AFA">
              <w:rPr>
                <w:rStyle w:val="ad"/>
                <w:noProof/>
              </w:rPr>
              <w:t xml:space="preserve"> – Сигнализация команд передатчика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6" w:history="1">
            <w:r w:rsidR="00EE6F5B" w:rsidRPr="00534AFA">
              <w:rPr>
                <w:rStyle w:val="ad"/>
                <w:noProof/>
              </w:rPr>
              <w:t>2.3.28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xE</w:t>
            </w:r>
            <w:r w:rsidR="00EE6F5B" w:rsidRPr="00534AFA">
              <w:rPr>
                <w:rStyle w:val="ad"/>
                <w:noProof/>
              </w:rPr>
              <w:t>1 Количество записей в журнале Передатчика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39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7" w:history="1">
            <w:r w:rsidR="00EE6F5B" w:rsidRPr="00534AFA">
              <w:rPr>
                <w:rStyle w:val="ad"/>
                <w:noProof/>
              </w:rPr>
              <w:t>2.3.29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xE</w:t>
            </w:r>
            <w:r w:rsidR="00EE6F5B" w:rsidRPr="00534AFA">
              <w:rPr>
                <w:rStyle w:val="ad"/>
                <w:noProof/>
              </w:rPr>
              <w:t>2 Считывание записей журнала Передатчика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39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8" w:history="1">
            <w:r w:rsidR="00EE6F5B" w:rsidRPr="00534AFA">
              <w:rPr>
                <w:rStyle w:val="ad"/>
                <w:noProof/>
              </w:rPr>
              <w:t>2.3.30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xEA</w:t>
            </w:r>
            <w:r w:rsidR="00EE6F5B" w:rsidRPr="00534AFA">
              <w:rPr>
                <w:rStyle w:val="ad"/>
                <w:noProof/>
              </w:rPr>
              <w:t xml:space="preserve"> Стереть записи журнала Приемника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9" w:history="1">
            <w:r w:rsidR="00EE6F5B" w:rsidRPr="00534AFA">
              <w:rPr>
                <w:rStyle w:val="ad"/>
                <w:noProof/>
              </w:rPr>
              <w:t>2.4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Команды общие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0" w:history="1">
            <w:r w:rsidR="00EE6F5B" w:rsidRPr="00534AFA">
              <w:rPr>
                <w:rStyle w:val="ad"/>
                <w:noProof/>
              </w:rPr>
              <w:t>2.4.1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x3</w:t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 xml:space="preserve"> – </w:t>
            </w:r>
            <w:r w:rsidR="00EE6F5B" w:rsidRPr="00534AFA">
              <w:rPr>
                <w:rStyle w:val="ad"/>
                <w:noProof/>
              </w:rPr>
              <w:t>Текущее состояние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1" w:history="1">
            <w:r w:rsidR="00EE6F5B" w:rsidRPr="00534AFA">
              <w:rPr>
                <w:rStyle w:val="ad"/>
                <w:noProof/>
              </w:rPr>
              <w:t>2.4.2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31 – Неисправности и предупреждения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2" w:history="1">
            <w:r w:rsidR="00EE6F5B" w:rsidRPr="00534AFA">
              <w:rPr>
                <w:rStyle w:val="ad"/>
                <w:noProof/>
              </w:rPr>
              <w:t>2.4.3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32 – Дата/время/журнал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3" w:history="1">
            <w:r w:rsidR="00EE6F5B" w:rsidRPr="00534AFA">
              <w:rPr>
                <w:rStyle w:val="ad"/>
                <w:noProof/>
              </w:rPr>
              <w:t>2.4.4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4" w:history="1">
            <w:r w:rsidR="00EE6F5B" w:rsidRPr="00534AFA">
              <w:rPr>
                <w:rStyle w:val="ad"/>
                <w:noProof/>
              </w:rPr>
              <w:t>2.4.5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34 – Измеряемые параметры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5" w:history="1">
            <w:r w:rsidR="00EE6F5B" w:rsidRPr="00534AFA">
              <w:rPr>
                <w:rStyle w:val="ad"/>
                <w:noProof/>
              </w:rPr>
              <w:t>2.4.6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6" w:history="1">
            <w:r w:rsidR="00EE6F5B" w:rsidRPr="00534AFA">
              <w:rPr>
                <w:rStyle w:val="ad"/>
                <w:noProof/>
              </w:rPr>
              <w:t>2.4.7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 xml:space="preserve">36 – </w:t>
            </w:r>
            <w:r w:rsidR="00EE6F5B" w:rsidRPr="00534AFA">
              <w:rPr>
                <w:rStyle w:val="ad"/>
                <w:noProof/>
                <w:lang w:val="en-US"/>
              </w:rPr>
              <w:t>U</w:t>
            </w:r>
            <w:r w:rsidR="00EE6F5B" w:rsidRPr="00534AFA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7" w:history="1">
            <w:r w:rsidR="00EE6F5B" w:rsidRPr="00534AFA">
              <w:rPr>
                <w:rStyle w:val="ad"/>
                <w:noProof/>
              </w:rPr>
              <w:t>2.4.8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8" w:history="1">
            <w:r w:rsidR="00EE6F5B" w:rsidRPr="00534AFA">
              <w:rPr>
                <w:rStyle w:val="ad"/>
                <w:noProof/>
              </w:rPr>
              <w:t>2.4.9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38 – Сетевой адрес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9" w:history="1">
            <w:r w:rsidR="00EE6F5B" w:rsidRPr="00534AFA">
              <w:rPr>
                <w:rStyle w:val="ad"/>
                <w:noProof/>
              </w:rPr>
              <w:t>2.4.10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0" w:history="1">
            <w:r w:rsidR="00EE6F5B" w:rsidRPr="00534AFA">
              <w:rPr>
                <w:rStyle w:val="ad"/>
                <w:noProof/>
              </w:rPr>
              <w:t>2.4.11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</w:t>
            </w:r>
            <w:r w:rsidR="00EE6F5B" w:rsidRPr="00534AFA">
              <w:rPr>
                <w:rStyle w:val="ad"/>
                <w:noProof/>
                <w:lang w:val="en-US"/>
              </w:rPr>
              <w:t>A</w:t>
            </w:r>
            <w:r w:rsidR="00EE6F5B" w:rsidRPr="00534AFA">
              <w:rPr>
                <w:rStyle w:val="ad"/>
                <w:noProof/>
              </w:rPr>
              <w:t xml:space="preserve"> – Частота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1" w:history="1">
            <w:r w:rsidR="00EE6F5B" w:rsidRPr="00534AFA">
              <w:rPr>
                <w:rStyle w:val="ad"/>
                <w:noProof/>
              </w:rPr>
              <w:t>2.4.12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 xml:space="preserve"> – Номер аппарата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2" w:history="1">
            <w:r w:rsidR="00EE6F5B" w:rsidRPr="00534AFA">
              <w:rPr>
                <w:rStyle w:val="ad"/>
                <w:noProof/>
              </w:rPr>
              <w:t>2.4.13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</w:t>
            </w:r>
            <w:r w:rsidR="00EE6F5B" w:rsidRPr="00534AFA">
              <w:rPr>
                <w:rStyle w:val="ad"/>
                <w:noProof/>
                <w:lang w:val="en-US"/>
              </w:rPr>
              <w:t>C</w:t>
            </w:r>
            <w:r w:rsidR="00EE6F5B" w:rsidRPr="00534AFA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3" w:history="1">
            <w:r w:rsidR="00EE6F5B" w:rsidRPr="00534AFA">
              <w:rPr>
                <w:rStyle w:val="ad"/>
                <w:noProof/>
              </w:rPr>
              <w:t>2.4.14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</w:t>
            </w:r>
            <w:r w:rsidR="00EE6F5B" w:rsidRPr="00534AFA">
              <w:rPr>
                <w:rStyle w:val="ad"/>
                <w:noProof/>
                <w:lang w:val="en-US"/>
              </w:rPr>
              <w:t>D</w:t>
            </w:r>
            <w:r w:rsidR="00EE6F5B" w:rsidRPr="00534AFA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4" w:history="1">
            <w:r w:rsidR="00EE6F5B" w:rsidRPr="00534AFA">
              <w:rPr>
                <w:rStyle w:val="ad"/>
                <w:noProof/>
              </w:rPr>
              <w:t>2.4.15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 xml:space="preserve">x3E – </w:t>
            </w:r>
            <w:r w:rsidR="00EE6F5B" w:rsidRPr="00534AFA">
              <w:rPr>
                <w:rStyle w:val="ad"/>
                <w:noProof/>
              </w:rPr>
              <w:t>Тестовые сигналы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5" w:history="1">
            <w:r w:rsidR="00EE6F5B" w:rsidRPr="00534AFA">
              <w:rPr>
                <w:rStyle w:val="ad"/>
                <w:noProof/>
              </w:rPr>
              <w:t>2.4.16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  <w:lang w:val="en-US"/>
              </w:rPr>
              <w:t xml:space="preserve">0x3F – </w:t>
            </w:r>
            <w:r w:rsidR="00EE6F5B" w:rsidRPr="00534AFA">
              <w:rPr>
                <w:rStyle w:val="ad"/>
                <w:noProof/>
              </w:rPr>
              <w:t>Версия аппарата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49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6" w:history="1">
            <w:r w:rsidR="00EE6F5B" w:rsidRPr="00534AFA">
              <w:rPr>
                <w:rStyle w:val="ad"/>
                <w:noProof/>
              </w:rPr>
              <w:t>2.4.17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70 –Вывод устройств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7" w:history="1">
            <w:r w:rsidR="00EE6F5B" w:rsidRPr="00534AFA">
              <w:rPr>
                <w:rStyle w:val="ad"/>
                <w:noProof/>
              </w:rPr>
              <w:t>2.4.18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x7</w:t>
            </w:r>
            <w:r w:rsidR="00EE6F5B" w:rsidRPr="00534AFA">
              <w:rPr>
                <w:rStyle w:val="ad"/>
                <w:noProof/>
              </w:rPr>
              <w:t>1 –Ввод устройств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8" w:history="1">
            <w:r w:rsidR="00EE6F5B" w:rsidRPr="00534AFA">
              <w:rPr>
                <w:rStyle w:val="ad"/>
                <w:noProof/>
              </w:rPr>
              <w:t>2.4.19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0х72 – Управление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9" w:history="1">
            <w:r w:rsidR="00EE6F5B" w:rsidRPr="00534AFA">
              <w:rPr>
                <w:rStyle w:val="ad"/>
                <w:noProof/>
              </w:rPr>
              <w:t>2.4.20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0х73 – Пароль пользователя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0" w:history="1">
            <w:r w:rsidR="00EE6F5B" w:rsidRPr="00534AFA">
              <w:rPr>
                <w:rStyle w:val="ad"/>
                <w:noProof/>
              </w:rPr>
              <w:t>2.4.21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0х74 – Пароль пользователя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1" w:history="1">
            <w:r w:rsidR="00EE6F5B" w:rsidRPr="00534AFA">
              <w:rPr>
                <w:rStyle w:val="ad"/>
                <w:noProof/>
              </w:rPr>
              <w:t>2.4.22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7</w:t>
            </w:r>
            <w:r w:rsidR="00EE6F5B" w:rsidRPr="00534AFA">
              <w:rPr>
                <w:rStyle w:val="ad"/>
                <w:noProof/>
                <w:lang w:val="en-US"/>
              </w:rPr>
              <w:t>D</w:t>
            </w:r>
            <w:r w:rsidR="00EE6F5B" w:rsidRPr="00534AFA">
              <w:rPr>
                <w:rStyle w:val="ad"/>
                <w:noProof/>
              </w:rPr>
              <w:t xml:space="preserve"> – Установка режима Тест 2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2" w:history="1">
            <w:r w:rsidR="00EE6F5B" w:rsidRPr="00534AFA">
              <w:rPr>
                <w:rStyle w:val="ad"/>
                <w:noProof/>
              </w:rPr>
              <w:t>2.4.23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7</w:t>
            </w:r>
            <w:r w:rsidR="00EE6F5B" w:rsidRPr="00534AFA">
              <w:rPr>
                <w:rStyle w:val="ad"/>
                <w:noProof/>
                <w:lang w:val="en-US"/>
              </w:rPr>
              <w:t>E</w:t>
            </w:r>
            <w:r w:rsidR="00EE6F5B" w:rsidRPr="00534AFA">
              <w:rPr>
                <w:rStyle w:val="ad"/>
                <w:noProof/>
              </w:rPr>
              <w:t xml:space="preserve"> – Установка режима Тест 1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3" w:history="1">
            <w:r w:rsidR="00EE6F5B" w:rsidRPr="00534AFA">
              <w:rPr>
                <w:rStyle w:val="ad"/>
                <w:noProof/>
              </w:rPr>
              <w:t>2.4.24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>2 – Дата/время/журнал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4" w:history="1">
            <w:r w:rsidR="00EE6F5B" w:rsidRPr="00534AFA">
              <w:rPr>
                <w:rStyle w:val="ad"/>
                <w:noProof/>
              </w:rPr>
              <w:t>2.4.25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5" w:history="1">
            <w:r w:rsidR="00EE6F5B" w:rsidRPr="00534AFA">
              <w:rPr>
                <w:rStyle w:val="ad"/>
                <w:noProof/>
              </w:rPr>
              <w:t>2.4.26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6" w:history="1">
            <w:r w:rsidR="00EE6F5B" w:rsidRPr="00534AFA">
              <w:rPr>
                <w:rStyle w:val="ad"/>
                <w:noProof/>
              </w:rPr>
              <w:t>2.4.27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 xml:space="preserve">6 – </w:t>
            </w:r>
            <w:r w:rsidR="00EE6F5B" w:rsidRPr="00534AFA">
              <w:rPr>
                <w:rStyle w:val="ad"/>
                <w:noProof/>
                <w:lang w:val="en-US"/>
              </w:rPr>
              <w:t>U</w:t>
            </w:r>
            <w:r w:rsidR="00EE6F5B" w:rsidRPr="00534AFA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7" w:history="1">
            <w:r w:rsidR="00EE6F5B" w:rsidRPr="00534AFA">
              <w:rPr>
                <w:rStyle w:val="ad"/>
                <w:noProof/>
              </w:rPr>
              <w:t>2.4.28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8" w:history="1">
            <w:r w:rsidR="00EE6F5B" w:rsidRPr="00534AFA">
              <w:rPr>
                <w:rStyle w:val="ad"/>
                <w:noProof/>
              </w:rPr>
              <w:t>2.4.29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>8 – Сетевой адрес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9" w:history="1">
            <w:r w:rsidR="00EE6F5B" w:rsidRPr="00534AFA">
              <w:rPr>
                <w:rStyle w:val="ad"/>
                <w:noProof/>
              </w:rPr>
              <w:t>2.4.30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0" w:history="1">
            <w:r w:rsidR="00EE6F5B" w:rsidRPr="00534AFA">
              <w:rPr>
                <w:rStyle w:val="ad"/>
                <w:noProof/>
              </w:rPr>
              <w:t>2.4.31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BA</w:t>
            </w:r>
            <w:r w:rsidR="00EE6F5B" w:rsidRPr="00534AFA">
              <w:rPr>
                <w:rStyle w:val="ad"/>
                <w:noProof/>
              </w:rPr>
              <w:t xml:space="preserve"> –</w:t>
            </w:r>
            <w:r w:rsidR="00EE6F5B" w:rsidRPr="00534AFA">
              <w:rPr>
                <w:rStyle w:val="ad"/>
                <w:noProof/>
                <w:lang w:val="en-US"/>
              </w:rPr>
              <w:t xml:space="preserve"> </w:t>
            </w:r>
            <w:r w:rsidR="00EE6F5B" w:rsidRPr="00534AFA">
              <w:rPr>
                <w:rStyle w:val="ad"/>
                <w:noProof/>
              </w:rPr>
              <w:t>Частота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_Toc21607580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1" w:history="1">
            <w:r w:rsidR="00EE6F5B" w:rsidRPr="00534AFA">
              <w:rPr>
                <w:rStyle w:val="ad"/>
                <w:noProof/>
              </w:rPr>
              <w:t>2.4.32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BB</w:t>
            </w:r>
            <w:r w:rsidR="00EE6F5B" w:rsidRPr="00534AFA">
              <w:rPr>
                <w:rStyle w:val="ad"/>
                <w:noProof/>
              </w:rPr>
              <w:t xml:space="preserve"> – Номер аппарата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_Toc21607581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2" w:history="1">
            <w:r w:rsidR="00EE6F5B" w:rsidRPr="00534AFA">
              <w:rPr>
                <w:rStyle w:val="ad"/>
                <w:noProof/>
              </w:rPr>
              <w:t>2.4.33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_Toc21607582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3" w:history="1">
            <w:r w:rsidR="00EE6F5B" w:rsidRPr="00534AFA">
              <w:rPr>
                <w:rStyle w:val="ad"/>
                <w:noProof/>
              </w:rPr>
              <w:t>2.4.34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BD</w:t>
            </w:r>
            <w:r w:rsidR="00EE6F5B" w:rsidRPr="00534AFA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_Toc21607583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4" w:history="1">
            <w:r w:rsidR="00EE6F5B" w:rsidRPr="00534AFA">
              <w:rPr>
                <w:rStyle w:val="ad"/>
                <w:noProof/>
              </w:rPr>
              <w:t>2.4.35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xF</w:t>
            </w:r>
            <w:r w:rsidR="00EE6F5B" w:rsidRPr="00534AFA">
              <w:rPr>
                <w:rStyle w:val="ad"/>
                <w:noProof/>
              </w:rPr>
              <w:t>1 Количество записей в журнале событий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_Toc21607584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5" w:history="1">
            <w:r w:rsidR="00EE6F5B" w:rsidRPr="00534AFA">
              <w:rPr>
                <w:rStyle w:val="ad"/>
                <w:noProof/>
              </w:rPr>
              <w:t>2.4.36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xF</w:t>
            </w:r>
            <w:r w:rsidR="00EE6F5B" w:rsidRPr="00534AFA">
              <w:rPr>
                <w:rStyle w:val="ad"/>
                <w:noProof/>
              </w:rPr>
              <w:t>2 Считывание записей журнала событий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_Toc21607585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A00A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6" w:history="1">
            <w:r w:rsidR="00EE6F5B" w:rsidRPr="00534AFA">
              <w:rPr>
                <w:rStyle w:val="ad"/>
                <w:noProof/>
              </w:rPr>
              <w:t>2.4.37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xFA</w:t>
            </w:r>
            <w:r w:rsidR="00EE6F5B" w:rsidRPr="00534AFA">
              <w:rPr>
                <w:rStyle w:val="ad"/>
                <w:noProof/>
              </w:rPr>
              <w:t xml:space="preserve"> Стереть записи журнала событий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_Toc21607586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5A00AB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2160744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2160744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8" o:title=""/>
          </v:shape>
          <o:OLEObject Type="Embed" ProgID="Visio.Drawing.15" ShapeID="_x0000_i1025" DrawAspect="Content" ObjectID="_1632825278" r:id="rId9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2160744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2160744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21607450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2160745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2160745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B445C2" w:rsidRPr="00B445C2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2160745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B445C2" w:rsidRPr="00B445C2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2160745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2160745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2160745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2160745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2160745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2160745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0" o:title=""/>
          </v:shape>
          <o:OLEObject Type="Embed" ProgID="Visio.Drawing.15" ShapeID="_x0000_i1026" DrawAspect="Content" ObjectID="_1632825279" r:id="rId11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2160746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0112A8">
              <w:t>8</w:t>
            </w:r>
            <w:r w:rsidR="00B445C2" w:rsidRPr="00B445C2">
              <w:t>A</w:t>
            </w:r>
            <w:r w:rsidR="00B445C2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2160746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2160746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2160746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2160746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B445C2" w:rsidRPr="00B445C2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2160746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2160746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2160746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r w:rsidRPr="003F77D3">
        <w:rPr>
          <w:b/>
          <w:lang w:val="en-US"/>
        </w:rPr>
        <w:t>xAA</w:t>
      </w:r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r>
        <w:rPr>
          <w:b/>
          <w:lang w:val="en-US"/>
        </w:rPr>
        <w:t>xAA</w:t>
      </w:r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0x85 – Перекрытие импульсов / Сдвиги</w:t>
      </w:r>
      <w:r w:rsidR="00B445C2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21607468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B445C2" w:rsidRPr="00B445C2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2160746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2160747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2160747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B445C2" w:rsidRPr="00B445C2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2160747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B445C2" w:rsidRPr="00B445C2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bookmarkStart w:id="43" w:name="_Toc21607473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  <w:bookmarkEnd w:id="43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r w:rsidRPr="003F77D3">
        <w:rPr>
          <w:b/>
          <w:lang w:val="en-US"/>
        </w:rPr>
        <w:t>xAA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0x8B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4" w:name="_Ref381091527"/>
      <w:bookmarkStart w:id="45" w:name="_Toc21607474"/>
      <w:r>
        <w:t>0</w:t>
      </w:r>
      <w:r>
        <w:rPr>
          <w:lang w:val="en-US"/>
        </w:rPr>
        <w:t>x</w:t>
      </w:r>
      <w:r>
        <w:t>81 – Тип защиты (запись)</w:t>
      </w:r>
      <w:bookmarkEnd w:id="44"/>
      <w:bookmarkEnd w:id="45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6" w:name="_Ref381093295"/>
      <w:bookmarkStart w:id="47" w:name="_Toc21607475"/>
      <w:r>
        <w:t>0</w:t>
      </w:r>
      <w:r>
        <w:rPr>
          <w:lang w:val="en-US"/>
        </w:rPr>
        <w:t>x</w:t>
      </w:r>
      <w:r>
        <w:t>82 – Тип линии (запись)</w:t>
      </w:r>
      <w:bookmarkEnd w:id="46"/>
      <w:bookmarkEnd w:id="47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B445C2" w:rsidRPr="00B445C2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8" w:name="_Ref381102663"/>
      <w:bookmarkStart w:id="49" w:name="_Toc21607476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8"/>
      <w:bookmarkEnd w:id="49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50" w:name="_Ref381102955"/>
      <w:bookmarkStart w:id="51" w:name="_Toc21607477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50"/>
      <w:bookmarkEnd w:id="51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2" w:name="_Ref382317610"/>
      <w:bookmarkStart w:id="53" w:name="_Toc21607478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2"/>
      <w:bookmarkEnd w:id="53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r w:rsidRPr="003F77D3">
        <w:rPr>
          <w:b/>
          <w:lang w:val="en-US"/>
        </w:rPr>
        <w:t>xAA</w:t>
      </w:r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0x05 – Перекрытие импульсов / Сдвиги</w:t>
      </w:r>
      <w:r w:rsidR="00B445C2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4" w:name="_Ref382324456"/>
      <w:bookmarkStart w:id="55" w:name="_Toc21607479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4"/>
      <w:bookmarkEnd w:id="55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</w:p>
    <w:p w:rsidR="00E81D6F" w:rsidRPr="007D5929" w:rsidRDefault="0036547B" w:rsidP="00437C75">
      <w:pPr>
        <w:contextualSpacing/>
      </w:pPr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B445C2" w:rsidRPr="00B445C2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6" w:name="_Ref382380474"/>
      <w:bookmarkStart w:id="57" w:name="_Toc21607480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6"/>
      <w:bookmarkEnd w:id="57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8" w:name="_Ref382380749"/>
      <w:bookmarkStart w:id="59" w:name="_Toc21607481"/>
      <w:r>
        <w:t>0</w:t>
      </w:r>
      <w:r>
        <w:rPr>
          <w:lang w:val="en-US"/>
        </w:rPr>
        <w:t>x</w:t>
      </w:r>
      <w:r>
        <w:t>88 –Частота ПРД (запись)</w:t>
      </w:r>
      <w:bookmarkEnd w:id="58"/>
      <w:bookmarkEnd w:id="59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60" w:name="_Ref382323764"/>
      <w:bookmarkStart w:id="61" w:name="_Toc21607482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60"/>
      <w:bookmarkEnd w:id="61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B445C2" w:rsidRPr="00B445C2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2" w:name="_Ref380508516"/>
      <w:bookmarkStart w:id="63" w:name="_Toc21607483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2"/>
      <w:bookmarkEnd w:id="63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B445C2" w:rsidRPr="00B445C2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4" w:name="_Ref450664461"/>
      <w:bookmarkStart w:id="65" w:name="_Toc21607484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4"/>
      <w:bookmarkEnd w:id="65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4455AE" w:rsidRDefault="0067302B" w:rsidP="0067302B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r w:rsidRPr="003F77D3">
        <w:rPr>
          <w:b/>
          <w:lang w:val="en-US"/>
        </w:rPr>
        <w:t>xAA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8</w:t>
      </w:r>
      <w:r>
        <w:rPr>
          <w:b/>
          <w:lang w:val="en-US"/>
        </w:rPr>
        <w:t>B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1</w:t>
      </w:r>
      <w:r w:rsidRPr="004455AE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2</w:t>
      </w:r>
      <w:r w:rsidRPr="004455AE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7302B" w:rsidRPr="00BE4C42" w:rsidRDefault="0067302B" w:rsidP="0067302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024F0B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0x0B – Ограничение полосы передатчика (чтение)</w:t>
      </w:r>
      <w:r w:rsidRPr="00BF5A2C">
        <w:rPr>
          <w:i/>
        </w:rPr>
        <w:fldChar w:fldCharType="end"/>
      </w:r>
    </w:p>
    <w:p w:rsidR="00E37941" w:rsidRDefault="00E37941" w:rsidP="00E37941">
      <w:pPr>
        <w:pStyle w:val="3"/>
      </w:pPr>
      <w:bookmarkStart w:id="66" w:name="_Toc21607485"/>
      <w:r w:rsidRPr="00E37941">
        <w:t>0</w:t>
      </w:r>
      <w:r>
        <w:rPr>
          <w:lang w:val="en-US"/>
        </w:rPr>
        <w:t>xC</w:t>
      </w:r>
      <w:r w:rsidRPr="00E37941">
        <w:t xml:space="preserve">1 </w:t>
      </w:r>
      <w:r>
        <w:t>Количество записей в журнале Защиты (запрос журнала)</w:t>
      </w:r>
      <w:bookmarkEnd w:id="66"/>
    </w:p>
    <w:p w:rsidR="00E37941" w:rsidRPr="003F77D3" w:rsidRDefault="00E37941" w:rsidP="00E37941"/>
    <w:p w:rsidR="00E37941" w:rsidRDefault="00E37941" w:rsidP="00E37941">
      <w:pPr>
        <w:ind w:firstLine="284"/>
        <w:contextualSpacing/>
      </w:pPr>
      <w:r>
        <w:t>Формат команды:</w:t>
      </w:r>
    </w:p>
    <w:p w:rsidR="00E37941" w:rsidRPr="004455AE" w:rsidRDefault="00E37941" w:rsidP="00E37941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r w:rsidRPr="003F77D3">
        <w:rPr>
          <w:b/>
          <w:lang w:val="en-US"/>
        </w:rPr>
        <w:t>xAA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С1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0</w:t>
      </w:r>
      <w:r>
        <w:rPr>
          <w:b/>
        </w:rPr>
        <w:t>0</w:t>
      </w:r>
      <w:r w:rsidRPr="004455AE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E37941" w:rsidRPr="000112A8" w:rsidRDefault="00E37941" w:rsidP="00E37941">
      <w:pPr>
        <w:ind w:firstLine="284"/>
        <w:contextualSpacing/>
      </w:pPr>
      <w:r>
        <w:t>Ответ</w:t>
      </w:r>
      <w:r w:rsidRPr="000112A8">
        <w:t>:</w:t>
      </w:r>
    </w:p>
    <w:p w:rsidR="00E37941" w:rsidRPr="00F47CAA" w:rsidRDefault="00E37941" w:rsidP="00E37941">
      <w:pPr>
        <w:contextualSpacing/>
        <w:rPr>
          <w:b/>
        </w:rPr>
      </w:pPr>
      <w:r w:rsidRPr="00F47CAA">
        <w:rPr>
          <w:b/>
        </w:rPr>
        <w:t>0</w:t>
      </w:r>
      <w:r w:rsidRPr="00E37941">
        <w:rPr>
          <w:b/>
          <w:lang w:val="en-US"/>
        </w:rPr>
        <w:t>x</w:t>
      </w:r>
      <w:r w:rsidRPr="00F47CAA">
        <w:rPr>
          <w:b/>
        </w:rPr>
        <w:t>55 0</w:t>
      </w:r>
      <w:r w:rsidRPr="00E37941">
        <w:rPr>
          <w:b/>
          <w:lang w:val="en-US"/>
        </w:rPr>
        <w:t>xAA</w:t>
      </w:r>
      <w:r w:rsidRPr="00F47CAA">
        <w:rPr>
          <w:b/>
        </w:rPr>
        <w:t xml:space="preserve"> </w:t>
      </w:r>
      <w:r w:rsidR="00181501" w:rsidRPr="00F47CAA">
        <w:rPr>
          <w:b/>
        </w:rPr>
        <w:t>0</w:t>
      </w:r>
      <w:r w:rsidR="00181501">
        <w:rPr>
          <w:b/>
          <w:lang w:val="en-US"/>
        </w:rPr>
        <w:t>xC</w:t>
      </w:r>
      <w:r w:rsidR="00181501" w:rsidRPr="00F47CAA">
        <w:rPr>
          <w:b/>
        </w:rPr>
        <w:t xml:space="preserve">1 </w:t>
      </w:r>
      <w:r w:rsidRPr="00F47CAA">
        <w:rPr>
          <w:b/>
        </w:rPr>
        <w:t>0</w:t>
      </w:r>
      <w:r w:rsidRPr="00E37941">
        <w:rPr>
          <w:b/>
          <w:lang w:val="en-US"/>
        </w:rPr>
        <w:t>x</w:t>
      </w:r>
      <w:r w:rsidRPr="00F47CAA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F47CAA">
        <w:rPr>
          <w:b/>
          <w:u w:val="single"/>
        </w:rPr>
        <w:t>1</w:t>
      </w:r>
      <w:r w:rsidRPr="00F47CAA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F47CAA">
        <w:rPr>
          <w:b/>
          <w:u w:val="single"/>
        </w:rPr>
        <w:t>2</w:t>
      </w:r>
      <w:r w:rsidRPr="00F47CAA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E37941" w:rsidRPr="00F47CAA" w:rsidRDefault="00E37941" w:rsidP="00E37941">
      <w:pPr>
        <w:ind w:firstLine="284"/>
        <w:contextualSpacing/>
      </w:pPr>
      <w:r>
        <w:t>Данные:</w:t>
      </w:r>
    </w:p>
    <w:p w:rsidR="00E37941" w:rsidRPr="00543C09" w:rsidRDefault="00E37941" w:rsidP="00E37941">
      <w:pPr>
        <w:ind w:firstLine="284"/>
        <w:contextualSpacing/>
      </w:pPr>
      <w:r>
        <w:tab/>
        <w:t>Количество записей в журнале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A24AE5" w:rsidRPr="00543C09" w:rsidRDefault="00A24AE5" w:rsidP="00E37941">
      <w:pPr>
        <w:ind w:firstLine="284"/>
        <w:contextualSpacing/>
      </w:pPr>
    </w:p>
    <w:p w:rsidR="00A24AE5" w:rsidRDefault="00A24AE5" w:rsidP="00A24AE5">
      <w:pPr>
        <w:pStyle w:val="3"/>
      </w:pPr>
      <w:bookmarkStart w:id="67" w:name="_Toc21607486"/>
      <w:r w:rsidRPr="00E37941">
        <w:t>0</w:t>
      </w:r>
      <w:r>
        <w:rPr>
          <w:lang w:val="en-US"/>
        </w:rPr>
        <w:t>xC</w:t>
      </w:r>
      <w:r w:rsidRPr="00A24AE5">
        <w:t>2</w:t>
      </w:r>
      <w:r w:rsidRPr="00E37941">
        <w:t xml:space="preserve"> </w:t>
      </w:r>
      <w:r>
        <w:t>Считывание записей журнала Защиты (запрос журнала)</w:t>
      </w:r>
      <w:bookmarkEnd w:id="67"/>
    </w:p>
    <w:p w:rsidR="00A24AE5" w:rsidRPr="003F77D3" w:rsidRDefault="00A24AE5" w:rsidP="00A24AE5"/>
    <w:p w:rsidR="00A24AE5" w:rsidRDefault="00A24AE5" w:rsidP="00A24AE5">
      <w:pPr>
        <w:ind w:firstLine="284"/>
        <w:contextualSpacing/>
      </w:pPr>
      <w:r>
        <w:t>Формат команды:</w:t>
      </w:r>
    </w:p>
    <w:p w:rsidR="00A24AE5" w:rsidRPr="00024F0B" w:rsidRDefault="00A24AE5" w:rsidP="00A24AE5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A24AE5" w:rsidRPr="000112A8" w:rsidRDefault="00A24AE5" w:rsidP="00A24AE5">
      <w:pPr>
        <w:ind w:firstLine="284"/>
        <w:contextualSpacing/>
      </w:pPr>
      <w:r>
        <w:t>Ответ</w:t>
      </w:r>
      <w:r w:rsidRPr="000112A8">
        <w:t>:</w:t>
      </w:r>
    </w:p>
    <w:p w:rsidR="00A24AE5" w:rsidRPr="00024F0B" w:rsidRDefault="00A24AE5" w:rsidP="00A24AE5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C</w:t>
      </w:r>
      <w:r w:rsidRPr="00024F0B">
        <w:rPr>
          <w:b/>
        </w:rPr>
        <w:t xml:space="preserve">2 </w:t>
      </w:r>
      <w:r w:rsidR="00181501" w:rsidRPr="00024F0B">
        <w:rPr>
          <w:b/>
        </w:rPr>
        <w:t>0</w:t>
      </w:r>
      <w:r w:rsidR="00181501">
        <w:rPr>
          <w:b/>
          <w:lang w:val="en-US"/>
        </w:rPr>
        <w:t>x</w:t>
      </w:r>
      <w:r w:rsidR="00181501" w:rsidRPr="00024F0B">
        <w:rPr>
          <w:b/>
        </w:rPr>
        <w:t xml:space="preserve">10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="00743C5E" w:rsidRPr="00024F0B">
        <w:rPr>
          <w:b/>
        </w:rPr>
        <w:t xml:space="preserve">.. </w:t>
      </w:r>
      <w:r w:rsidR="00743C5E" w:rsidRPr="00743C5E">
        <w:rPr>
          <w:b/>
          <w:u w:val="single"/>
          <w:lang w:val="en-US"/>
        </w:rPr>
        <w:t>b</w:t>
      </w:r>
      <w:r w:rsidR="00743C5E"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A24AE5" w:rsidRPr="00A24AE5" w:rsidRDefault="00A24AE5" w:rsidP="00A24AE5">
      <w:pPr>
        <w:ind w:firstLine="284"/>
        <w:contextualSpacing/>
      </w:pPr>
      <w:r>
        <w:t>Данные:</w:t>
      </w:r>
    </w:p>
    <w:p w:rsidR="00CB059D" w:rsidRDefault="00CB059D" w:rsidP="00A24AE5">
      <w:pPr>
        <w:ind w:firstLine="284"/>
        <w:contextualSpacing/>
        <w:rPr>
          <w:lang w:val="en-US"/>
        </w:rPr>
      </w:pPr>
    </w:p>
    <w:p w:rsidR="00743C5E" w:rsidRPr="00A24AE5" w:rsidRDefault="00CB059D" w:rsidP="00A24AE5">
      <w:pPr>
        <w:ind w:firstLine="284"/>
        <w:contextualSpacing/>
      </w:pPr>
      <w:r>
        <w:t>ВЧ</w:t>
      </w:r>
      <w:r w:rsidR="00A24AE5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43C5E" w:rsidTr="00743C5E">
        <w:tc>
          <w:tcPr>
            <w:tcW w:w="644" w:type="dxa"/>
          </w:tcPr>
          <w:p w:rsidR="00743C5E" w:rsidRDefault="00743C5E" w:rsidP="00743C5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43C5E" w:rsidRDefault="00743C5E" w:rsidP="00743C5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743C5E" w:rsidRDefault="00743C5E" w:rsidP="00743C5E">
            <w:pPr>
              <w:ind w:firstLine="0"/>
              <w:jc w:val="center"/>
            </w:pPr>
            <w:r>
              <w:t>Диапазон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43C5E" w:rsidRPr="00743C5E" w:rsidRDefault="00743C5E" w:rsidP="00743C5E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AB3C92" w:rsidRDefault="00AB3C92" w:rsidP="00AB3C92">
            <w:pPr>
              <w:ind w:firstLine="0"/>
            </w:pPr>
            <w:r>
              <w:t>0 – Защита</w:t>
            </w:r>
          </w:p>
          <w:p w:rsidR="00AB3C92" w:rsidRPr="00015938" w:rsidRDefault="00AB3C92" w:rsidP="00AB3C92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AB3C92" w:rsidRDefault="00AB3C92" w:rsidP="00AB3C92">
            <w:pPr>
              <w:ind w:firstLine="0"/>
            </w:pPr>
            <w:r>
              <w:t xml:space="preserve">2 – Приемник </w:t>
            </w:r>
            <w:r w:rsidR="00F61E70">
              <w:t>2</w:t>
            </w:r>
          </w:p>
          <w:p w:rsidR="00AB3C92" w:rsidRDefault="00AB3C92" w:rsidP="00AB3C92">
            <w:pPr>
              <w:ind w:firstLine="0"/>
            </w:pPr>
            <w:r>
              <w:t>3 – Передатчик</w:t>
            </w:r>
          </w:p>
          <w:p w:rsidR="00AB3C92" w:rsidRDefault="00AB3C92" w:rsidP="00AB3C92">
            <w:pPr>
              <w:ind w:firstLine="0"/>
            </w:pPr>
            <w:r>
              <w:t>4 – Общее</w:t>
            </w:r>
          </w:p>
          <w:p w:rsidR="00743C5E" w:rsidRPr="002E2460" w:rsidRDefault="00AB3C92" w:rsidP="00AB3C92">
            <w:pPr>
              <w:ind w:firstLine="0"/>
            </w:pPr>
            <w:r>
              <w:t>5 – Приемник 1,2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743C5E" w:rsidRPr="002E2460" w:rsidRDefault="0097625C" w:rsidP="00743C5E">
            <w:pPr>
              <w:ind w:firstLine="0"/>
            </w:pPr>
            <w:r>
              <w:t>Сигналы защиты 1</w:t>
            </w:r>
          </w:p>
        </w:tc>
        <w:tc>
          <w:tcPr>
            <w:tcW w:w="4048" w:type="dxa"/>
            <w:vAlign w:val="center"/>
          </w:tcPr>
          <w:p w:rsidR="00743C5E" w:rsidRPr="0097625C" w:rsidRDefault="0097625C" w:rsidP="00743C5E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97625C">
              <w:t xml:space="preserve">01 - </w:t>
            </w:r>
            <w:r>
              <w:t>Пуск</w:t>
            </w:r>
          </w:p>
          <w:p w:rsidR="0097625C" w:rsidRPr="0097625C" w:rsidRDefault="0097625C" w:rsidP="00743C5E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02 - </w:t>
            </w:r>
            <w:r>
              <w:t>Стоп</w:t>
            </w:r>
          </w:p>
          <w:p w:rsidR="0097625C" w:rsidRPr="0097625C" w:rsidRDefault="0097625C" w:rsidP="00743C5E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04 - </w:t>
            </w:r>
            <w:r>
              <w:t>Манипуляция</w:t>
            </w:r>
          </w:p>
          <w:p w:rsidR="0097625C" w:rsidRPr="00CB059D" w:rsidRDefault="0097625C" w:rsidP="00743C5E">
            <w:pPr>
              <w:ind w:firstLine="0"/>
            </w:pPr>
            <w:r>
              <w:rPr>
                <w:lang w:val="en-US"/>
              </w:rPr>
              <w:t xml:space="preserve">0x08 - </w:t>
            </w:r>
            <w:r w:rsidR="00CB059D">
              <w:t>резерв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743C5E" w:rsidRPr="00152A64" w:rsidRDefault="00743C5E" w:rsidP="006B7352">
            <w:pPr>
              <w:ind w:firstLine="0"/>
            </w:pPr>
            <w:r>
              <w:t>Значение события</w:t>
            </w:r>
            <w:r w:rsidR="006B7352">
              <w:t xml:space="preserve"> (текущее состояние аппарата)</w:t>
            </w:r>
          </w:p>
        </w:tc>
        <w:tc>
          <w:tcPr>
            <w:tcW w:w="4048" w:type="dxa"/>
            <w:vAlign w:val="center"/>
          </w:tcPr>
          <w:p w:rsidR="00743C5E" w:rsidRDefault="00743C5E" w:rsidP="00743C5E">
            <w:pPr>
              <w:ind w:firstLine="0"/>
            </w:pP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743C5E" w:rsidRPr="00152A64" w:rsidRDefault="006B7352" w:rsidP="00743C5E">
            <w:pPr>
              <w:ind w:firstLine="0"/>
            </w:pPr>
            <w:r>
              <w:t>Сигналы защиты 2</w:t>
            </w:r>
          </w:p>
        </w:tc>
        <w:tc>
          <w:tcPr>
            <w:tcW w:w="4048" w:type="dxa"/>
            <w:vAlign w:val="center"/>
          </w:tcPr>
          <w:p w:rsidR="00743C5E" w:rsidRPr="006B7352" w:rsidRDefault="006B7352" w:rsidP="00743C5E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6B7352">
              <w:t xml:space="preserve">01 – </w:t>
            </w:r>
            <w:r>
              <w:t>ПРМ</w:t>
            </w:r>
          </w:p>
          <w:p w:rsidR="006B7352" w:rsidRPr="006B7352" w:rsidRDefault="006B7352" w:rsidP="00743C5E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02 – </w:t>
            </w:r>
            <w:r>
              <w:t>ПРД</w:t>
            </w:r>
          </w:p>
          <w:p w:rsidR="006B7352" w:rsidRPr="006B7352" w:rsidRDefault="006B7352" w:rsidP="00246C65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="009613DD">
              <w:t xml:space="preserve">04 – Выход приемника (ПРМ2 или </w:t>
            </w:r>
            <w:r w:rsidR="00246C65">
              <w:t>РЗвых)</w:t>
            </w:r>
          </w:p>
        </w:tc>
      </w:tr>
      <w:tr w:rsidR="00743C5E" w:rsidTr="00743C5E">
        <w:tc>
          <w:tcPr>
            <w:tcW w:w="644" w:type="dxa"/>
          </w:tcPr>
          <w:p w:rsidR="00743C5E" w:rsidRPr="009613DD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743C5E" w:rsidRPr="00CB059D" w:rsidRDefault="00CB059D" w:rsidP="00743C5E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743C5E" w:rsidRDefault="00743C5E" w:rsidP="00743C5E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9613DD" w:rsidRDefault="00CB059D" w:rsidP="00743C5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B059D" w:rsidRDefault="00CB059D" w:rsidP="00743C5E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B059D" w:rsidRDefault="00CB059D" w:rsidP="00743C5E">
            <w:pPr>
              <w:ind w:firstLine="0"/>
            </w:pPr>
          </w:p>
        </w:tc>
      </w:tr>
      <w:tr w:rsidR="00CB059D" w:rsidTr="00024F0B">
        <w:tc>
          <w:tcPr>
            <w:tcW w:w="644" w:type="dxa"/>
          </w:tcPr>
          <w:p w:rsidR="00CB059D" w:rsidRPr="009613DD" w:rsidRDefault="00CB059D" w:rsidP="00024F0B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B059D" w:rsidRDefault="00CB059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B059D" w:rsidRDefault="00CB059D" w:rsidP="00024F0B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9613DD" w:rsidRDefault="00CB059D" w:rsidP="00743C5E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 w:rsidRPr="009613D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B059D" w:rsidRDefault="00CB059D" w:rsidP="00CB059D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AF40A0" w:rsidRPr="009613DD" w:rsidRDefault="00CB059D" w:rsidP="00743C5E">
            <w:pPr>
              <w:ind w:firstLine="0"/>
            </w:pPr>
            <w:r>
              <w:t>(</w:t>
            </w:r>
            <w:r w:rsidRPr="00CB059D">
              <w:rPr>
                <w:b/>
                <w:lang w:val="en-US"/>
              </w:rPr>
              <w:t>b</w:t>
            </w:r>
            <w:r w:rsidRPr="009613DD">
              <w:rPr>
                <w:b/>
              </w:rPr>
              <w:t>9</w:t>
            </w:r>
            <w:r w:rsidRPr="009613DD">
              <w:t xml:space="preserve"> &lt;&lt; 8) + </w:t>
            </w:r>
            <w:r w:rsidRPr="00CB059D">
              <w:rPr>
                <w:b/>
                <w:lang w:val="en-US"/>
              </w:rPr>
              <w:t>b</w:t>
            </w:r>
            <w:r w:rsidRPr="009613DD">
              <w:rPr>
                <w:b/>
              </w:rPr>
              <w:t>8</w:t>
            </w:r>
            <w:r w:rsidR="00AF40A0">
              <w:rPr>
                <w:b/>
              </w:rPr>
              <w:t>,</w:t>
            </w:r>
            <w:r w:rsidR="00AF40A0" w:rsidRPr="00AF40A0">
              <w:t xml:space="preserve"> </w:t>
            </w:r>
            <w:r w:rsidR="00AF40A0" w:rsidRPr="009613DD">
              <w:t>[0, 999)</w:t>
            </w:r>
          </w:p>
        </w:tc>
      </w:tr>
      <w:tr w:rsidR="00CB059D" w:rsidTr="00743C5E">
        <w:tc>
          <w:tcPr>
            <w:tcW w:w="644" w:type="dxa"/>
          </w:tcPr>
          <w:p w:rsidR="00CB059D" w:rsidRPr="009613DD" w:rsidRDefault="00CB059D" w:rsidP="00743C5E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 w:rsidRPr="009613D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B059D" w:rsidRDefault="00CB059D" w:rsidP="00743C5E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B059D" w:rsidRDefault="00CB059D" w:rsidP="00743C5E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CB059D" w:rsidRPr="00AF40A0" w:rsidRDefault="00CB059D" w:rsidP="00743C5E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CB059D" w:rsidRPr="00AF40A0" w:rsidRDefault="00AF40A0" w:rsidP="00743C5E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lastRenderedPageBreak/>
              <w:t>b12</w:t>
            </w:r>
          </w:p>
        </w:tc>
        <w:tc>
          <w:tcPr>
            <w:tcW w:w="4878" w:type="dxa"/>
          </w:tcPr>
          <w:p w:rsidR="00CB059D" w:rsidRPr="00AF40A0" w:rsidRDefault="00AF40A0" w:rsidP="00743C5E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D3103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A24AE5" w:rsidRDefault="00A24AE5" w:rsidP="00A24AE5">
      <w:pPr>
        <w:ind w:firstLine="284"/>
        <w:contextualSpacing/>
        <w:rPr>
          <w:lang w:val="en-US"/>
        </w:rPr>
      </w:pPr>
    </w:p>
    <w:p w:rsidR="008638D7" w:rsidRPr="008638D7" w:rsidRDefault="008638D7" w:rsidP="008638D7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8638D7" w:rsidTr="00024F0B">
        <w:tc>
          <w:tcPr>
            <w:tcW w:w="644" w:type="dxa"/>
          </w:tcPr>
          <w:p w:rsidR="008638D7" w:rsidRDefault="008638D7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8638D7" w:rsidRDefault="008638D7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8638D7" w:rsidRDefault="008638D7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8638D7" w:rsidTr="00024F0B">
        <w:tc>
          <w:tcPr>
            <w:tcW w:w="644" w:type="dxa"/>
          </w:tcPr>
          <w:p w:rsidR="008638D7" w:rsidRPr="00152A64" w:rsidRDefault="008B7122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8638D7" w:rsidRPr="002E2460" w:rsidRDefault="008638D7" w:rsidP="00024F0B">
            <w:pPr>
              <w:ind w:firstLine="0"/>
            </w:pPr>
            <w:r>
              <w:t>Сигналы защиты 1</w:t>
            </w:r>
          </w:p>
        </w:tc>
        <w:tc>
          <w:tcPr>
            <w:tcW w:w="4048" w:type="dxa"/>
            <w:vAlign w:val="center"/>
          </w:tcPr>
          <w:p w:rsidR="008638D7" w:rsidRPr="0097625C" w:rsidRDefault="008638D7" w:rsidP="00024F0B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97625C">
              <w:t xml:space="preserve">01 - </w:t>
            </w:r>
            <w:r>
              <w:t>Пуск</w:t>
            </w:r>
          </w:p>
          <w:p w:rsidR="008638D7" w:rsidRPr="0097625C" w:rsidRDefault="008638D7" w:rsidP="00024F0B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02 - </w:t>
            </w:r>
            <w:r>
              <w:t>Стоп</w:t>
            </w:r>
          </w:p>
          <w:p w:rsidR="008638D7" w:rsidRPr="0097625C" w:rsidRDefault="008638D7" w:rsidP="00024F0B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04 - </w:t>
            </w:r>
            <w:r>
              <w:t>Манипуляция</w:t>
            </w:r>
          </w:p>
          <w:p w:rsidR="008638D7" w:rsidRPr="00CB059D" w:rsidRDefault="008638D7" w:rsidP="00024F0B">
            <w:pPr>
              <w:ind w:firstLine="0"/>
            </w:pPr>
            <w:r>
              <w:rPr>
                <w:lang w:val="en-US"/>
              </w:rPr>
              <w:t xml:space="preserve">0x08 - </w:t>
            </w:r>
            <w:r>
              <w:t>резерв</w:t>
            </w:r>
          </w:p>
        </w:tc>
      </w:tr>
      <w:tr w:rsidR="008638D7" w:rsidTr="00024F0B">
        <w:tc>
          <w:tcPr>
            <w:tcW w:w="644" w:type="dxa"/>
          </w:tcPr>
          <w:p w:rsidR="008638D7" w:rsidRPr="00152A64" w:rsidRDefault="008B7122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8638D7" w:rsidRPr="00152A64" w:rsidRDefault="008638D7" w:rsidP="00024F0B">
            <w:pPr>
              <w:ind w:firstLine="0"/>
            </w:pPr>
            <w:r>
              <w:t>Сигналы защиты 2</w:t>
            </w:r>
          </w:p>
        </w:tc>
        <w:tc>
          <w:tcPr>
            <w:tcW w:w="4048" w:type="dxa"/>
            <w:vAlign w:val="center"/>
          </w:tcPr>
          <w:p w:rsidR="008638D7" w:rsidRPr="006B7352" w:rsidRDefault="008638D7" w:rsidP="00024F0B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6B7352">
              <w:t xml:space="preserve">01 – </w:t>
            </w:r>
            <w:r>
              <w:t>ПРМ</w:t>
            </w:r>
          </w:p>
          <w:p w:rsidR="008638D7" w:rsidRPr="006B7352" w:rsidRDefault="008638D7" w:rsidP="00024F0B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02 – </w:t>
            </w:r>
            <w:r>
              <w:t>ПРД</w:t>
            </w:r>
          </w:p>
          <w:p w:rsidR="008638D7" w:rsidRPr="006B7352" w:rsidRDefault="008638D7" w:rsidP="00024F0B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03 </w:t>
            </w:r>
            <w:r>
              <w:t>= 0</w:t>
            </w:r>
            <w:r>
              <w:rPr>
                <w:lang w:val="en-US"/>
              </w:rPr>
              <w:t>x</w:t>
            </w:r>
            <w:r w:rsidRPr="008638D7">
              <w:t>01 + 0</w:t>
            </w:r>
            <w:r>
              <w:rPr>
                <w:lang w:val="en-US"/>
              </w:rPr>
              <w:t>x</w:t>
            </w:r>
            <w:r w:rsidRPr="008638D7">
              <w:t xml:space="preserve">02 = </w:t>
            </w:r>
            <w:r>
              <w:t>ВЫХ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8B7122" w:rsidRDefault="008B7122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t>(</w:t>
            </w:r>
            <w:r w:rsidR="00566DA7">
              <w:rPr>
                <w:b/>
                <w:lang w:val="en-US"/>
              </w:rPr>
              <w:t>b</w:t>
            </w:r>
            <w:r w:rsidR="00566DA7">
              <w:rPr>
                <w:b/>
              </w:rPr>
              <w:t>10</w:t>
            </w:r>
            <w:r>
              <w:rPr>
                <w:lang w:val="en-US"/>
              </w:rPr>
              <w:t xml:space="preserve"> &lt;&lt; 8) + </w:t>
            </w:r>
            <w:r w:rsidR="00566DA7">
              <w:rPr>
                <w:b/>
                <w:lang w:val="en-US"/>
              </w:rPr>
              <w:t>b</w:t>
            </w:r>
            <w:r w:rsidR="00566DA7">
              <w:rPr>
                <w:b/>
              </w:rPr>
              <w:t>9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8B7122" w:rsidRDefault="008B7122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8B7122" w:rsidRDefault="008B7122" w:rsidP="00024F0B">
            <w:pPr>
              <w:ind w:firstLine="0"/>
            </w:pPr>
          </w:p>
        </w:tc>
      </w:tr>
    </w:tbl>
    <w:p w:rsidR="008638D7" w:rsidRPr="008638D7" w:rsidRDefault="008638D7" w:rsidP="00A24AE5">
      <w:pPr>
        <w:ind w:firstLine="284"/>
        <w:contextualSpacing/>
        <w:rPr>
          <w:lang w:val="en-US"/>
        </w:rPr>
      </w:pPr>
    </w:p>
    <w:p w:rsidR="002C45A0" w:rsidRDefault="002C45A0" w:rsidP="002C45A0">
      <w:pPr>
        <w:pStyle w:val="3"/>
      </w:pPr>
      <w:bookmarkStart w:id="68" w:name="_Toc21607487"/>
      <w:r w:rsidRPr="00E37941">
        <w:t>0</w:t>
      </w:r>
      <w:r>
        <w:rPr>
          <w:lang w:val="en-US"/>
        </w:rPr>
        <w:t>xCA</w:t>
      </w:r>
      <w:r w:rsidRPr="00E37941">
        <w:t xml:space="preserve"> </w:t>
      </w:r>
      <w:r>
        <w:t>Стереть записи журнала Защиты (запрос журнала)</w:t>
      </w:r>
      <w:bookmarkEnd w:id="68"/>
    </w:p>
    <w:p w:rsidR="00B2293C" w:rsidRDefault="00B2293C" w:rsidP="00437C75"/>
    <w:p w:rsidR="00477422" w:rsidRDefault="00477422" w:rsidP="00477422">
      <w:pPr>
        <w:ind w:firstLine="284"/>
        <w:contextualSpacing/>
      </w:pPr>
      <w:r>
        <w:t>Формат команды:</w:t>
      </w:r>
    </w:p>
    <w:p w:rsidR="00477422" w:rsidRPr="00477422" w:rsidRDefault="00477422" w:rsidP="00477422">
      <w:pPr>
        <w:contextualSpacing/>
        <w:rPr>
          <w:b/>
        </w:rPr>
      </w:pPr>
      <w:r w:rsidRPr="00477422">
        <w:rPr>
          <w:b/>
        </w:rPr>
        <w:t>0</w:t>
      </w:r>
      <w:r w:rsidRPr="003F77D3">
        <w:rPr>
          <w:b/>
          <w:lang w:val="en-US"/>
        </w:rPr>
        <w:t>x</w:t>
      </w:r>
      <w:r w:rsidRPr="00477422">
        <w:rPr>
          <w:b/>
        </w:rPr>
        <w:t>55 0</w:t>
      </w:r>
      <w:r w:rsidRPr="003F77D3">
        <w:rPr>
          <w:b/>
          <w:lang w:val="en-US"/>
        </w:rPr>
        <w:t>xAA</w:t>
      </w:r>
      <w:r w:rsidRPr="00477422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</w:t>
      </w:r>
      <w:r>
        <w:rPr>
          <w:b/>
          <w:lang w:val="en-US"/>
        </w:rPr>
        <w:t>A</w:t>
      </w:r>
      <w:r w:rsidRPr="00477422">
        <w:rPr>
          <w:b/>
        </w:rPr>
        <w:t xml:space="preserve"> 0</w:t>
      </w:r>
      <w:r>
        <w:rPr>
          <w:b/>
          <w:lang w:val="en-US"/>
        </w:rPr>
        <w:t>x</w:t>
      </w:r>
      <w:r w:rsidRPr="00477422">
        <w:rPr>
          <w:b/>
        </w:rPr>
        <w:t>0</w:t>
      </w:r>
      <w:r w:rsidRPr="00024F0B">
        <w:rPr>
          <w:b/>
        </w:rPr>
        <w:t>0</w:t>
      </w:r>
      <w:r w:rsidRPr="00477422">
        <w:rPr>
          <w:b/>
        </w:rPr>
        <w:t xml:space="preserve"> </w:t>
      </w:r>
      <w:r>
        <w:rPr>
          <w:b/>
          <w:lang w:val="en-US"/>
        </w:rPr>
        <w:t>CRC</w:t>
      </w:r>
    </w:p>
    <w:p w:rsidR="00477422" w:rsidRPr="000112A8" w:rsidRDefault="00477422" w:rsidP="00477422">
      <w:pPr>
        <w:ind w:firstLine="284"/>
        <w:contextualSpacing/>
      </w:pPr>
      <w:r>
        <w:t>Ответ</w:t>
      </w:r>
      <w:r w:rsidRPr="000112A8">
        <w:t>:</w:t>
      </w:r>
    </w:p>
    <w:p w:rsidR="00477422" w:rsidRPr="00B2293C" w:rsidRDefault="00477422" w:rsidP="00477422">
      <w:pPr>
        <w:contextualSpacing/>
      </w:pPr>
      <w:r>
        <w:t>копия</w:t>
      </w:r>
    </w:p>
    <w:p w:rsidR="00B2293C" w:rsidRDefault="00477422" w:rsidP="00437C75">
      <w:r>
        <w:tab/>
      </w:r>
      <w:r w:rsidR="00B2293C">
        <w:br w:type="page"/>
      </w:r>
    </w:p>
    <w:p w:rsidR="003F77D3" w:rsidRDefault="00985CBC" w:rsidP="00437C75">
      <w:pPr>
        <w:pStyle w:val="2"/>
      </w:pPr>
      <w:bookmarkStart w:id="69" w:name="_Toc21607488"/>
      <w:r>
        <w:lastRenderedPageBreak/>
        <w:t>Команды приемника</w:t>
      </w:r>
      <w:bookmarkEnd w:id="69"/>
    </w:p>
    <w:p w:rsidR="00FE211B" w:rsidRDefault="00FE211B" w:rsidP="00437C75"/>
    <w:p w:rsidR="00FE211B" w:rsidRDefault="00FE211B" w:rsidP="00437C75">
      <w:pPr>
        <w:pStyle w:val="3"/>
      </w:pPr>
      <w:bookmarkStart w:id="70" w:name="_Ref382381132"/>
      <w:bookmarkStart w:id="71" w:name="_Toc21607489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70"/>
      <w:bookmarkEnd w:id="71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0x91 – Задержка на фиксацию приема</w:t>
      </w:r>
      <w:r w:rsidR="00B445C2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E037E" w:rsidRDefault="00FE037E" w:rsidP="00FE037E">
      <w:pPr>
        <w:pStyle w:val="3"/>
      </w:pPr>
      <w:bookmarkStart w:id="72" w:name="_Ref474753537"/>
      <w:bookmarkStart w:id="73" w:name="_Toc21607490"/>
      <w:r w:rsidRPr="000112A8">
        <w:t>0</w:t>
      </w:r>
      <w:r>
        <w:rPr>
          <w:lang w:val="en-US"/>
        </w:rPr>
        <w:t>x</w:t>
      </w:r>
      <w:r>
        <w:t>12 – Прием тестовой команды (чтение)</w:t>
      </w:r>
      <w:bookmarkEnd w:id="72"/>
      <w:bookmarkEnd w:id="73"/>
    </w:p>
    <w:p w:rsidR="00FE037E" w:rsidRPr="003F77D3" w:rsidRDefault="00FE037E" w:rsidP="00FE037E"/>
    <w:p w:rsidR="00FE037E" w:rsidRDefault="00FE037E" w:rsidP="00FE037E">
      <w:pPr>
        <w:ind w:firstLine="284"/>
        <w:contextualSpacing/>
      </w:pPr>
      <w:r>
        <w:t>Формат команды:</w:t>
      </w:r>
    </w:p>
    <w:p w:rsidR="00FE037E" w:rsidRPr="00965818" w:rsidRDefault="00FE037E" w:rsidP="00FE037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12</w:t>
      </w:r>
    </w:p>
    <w:p w:rsidR="00FE037E" w:rsidRPr="000112A8" w:rsidRDefault="00FE037E" w:rsidP="00FE037E">
      <w:pPr>
        <w:ind w:firstLine="284"/>
        <w:contextualSpacing/>
      </w:pPr>
      <w:r>
        <w:t>Ответ</w:t>
      </w:r>
      <w:r w:rsidRPr="000112A8">
        <w:t>:</w:t>
      </w:r>
    </w:p>
    <w:p w:rsidR="00FE037E" w:rsidRPr="002B355D" w:rsidRDefault="00FE037E" w:rsidP="00FE037E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>
        <w:rPr>
          <w:b/>
        </w:rPr>
        <w:t>2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037E" w:rsidRDefault="00FE037E" w:rsidP="00FE037E">
      <w:pPr>
        <w:ind w:firstLine="284"/>
        <w:contextualSpacing/>
      </w:pPr>
      <w:r>
        <w:t>Данные:</w:t>
      </w:r>
    </w:p>
    <w:p w:rsidR="00FE037E" w:rsidRDefault="00FE037E" w:rsidP="00FE037E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FE037E" w:rsidRDefault="00FE037E" w:rsidP="00FE037E">
      <w:pPr>
        <w:ind w:firstLine="284"/>
        <w:contextualSpacing/>
      </w:pPr>
      <w:r>
        <w:t>Команда на запись:</w:t>
      </w:r>
    </w:p>
    <w:p w:rsidR="00FE037E" w:rsidRPr="00734957" w:rsidRDefault="00734957" w:rsidP="00437C75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_Ref474753554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0x92 – Прием тестовой команды (запись)</w:t>
      </w:r>
      <w:r w:rsidRPr="00734957">
        <w:rPr>
          <w:i/>
        </w:rPr>
        <w:fldChar w:fldCharType="end"/>
      </w:r>
    </w:p>
    <w:p w:rsidR="00BA10DD" w:rsidRDefault="00BA10DD" w:rsidP="00437C75">
      <w:pPr>
        <w:pStyle w:val="3"/>
      </w:pPr>
      <w:bookmarkStart w:id="74" w:name="_Ref382381637"/>
      <w:bookmarkStart w:id="75" w:name="_Toc21607491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74"/>
      <w:bookmarkEnd w:id="75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6" w:name="_Ref382384430"/>
      <w:bookmarkStart w:id="77" w:name="_Toc21607492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6"/>
      <w:bookmarkEnd w:id="77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B445C2" w:rsidRPr="00B445C2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151F1B" w:rsidRDefault="00151F1B" w:rsidP="00151F1B">
      <w:pPr>
        <w:pStyle w:val="3"/>
      </w:pPr>
      <w:bookmarkStart w:id="78" w:name="_Ref474753270"/>
      <w:bookmarkStart w:id="79" w:name="_Toc21607493"/>
      <w:r w:rsidRPr="000112A8">
        <w:t>0</w:t>
      </w:r>
      <w:r>
        <w:rPr>
          <w:lang w:val="en-US"/>
        </w:rPr>
        <w:t>x</w:t>
      </w:r>
      <w:r>
        <w:t>15 – Коррекция частоты ПРМ (чтение)</w:t>
      </w:r>
      <w:bookmarkEnd w:id="78"/>
      <w:bookmarkEnd w:id="79"/>
    </w:p>
    <w:p w:rsidR="00151F1B" w:rsidRPr="003F77D3" w:rsidRDefault="00151F1B" w:rsidP="00151F1B"/>
    <w:p w:rsidR="00151F1B" w:rsidRDefault="00151F1B" w:rsidP="00151F1B">
      <w:pPr>
        <w:ind w:firstLine="284"/>
        <w:contextualSpacing/>
      </w:pPr>
      <w:r>
        <w:t>Формат команды:</w:t>
      </w:r>
    </w:p>
    <w:p w:rsidR="00151F1B" w:rsidRPr="00C0020B" w:rsidRDefault="00151F1B" w:rsidP="00151F1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15</w:t>
      </w:r>
    </w:p>
    <w:p w:rsidR="00151F1B" w:rsidRPr="000112A8" w:rsidRDefault="00151F1B" w:rsidP="00151F1B">
      <w:pPr>
        <w:ind w:firstLine="284"/>
        <w:contextualSpacing/>
      </w:pPr>
      <w:r>
        <w:t>Ответ</w:t>
      </w:r>
      <w:r w:rsidRPr="000112A8">
        <w:t>:</w:t>
      </w:r>
    </w:p>
    <w:p w:rsidR="00151F1B" w:rsidRPr="00DD122D" w:rsidRDefault="00151F1B" w:rsidP="00151F1B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15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51F1B" w:rsidRPr="00EA5582" w:rsidRDefault="00151F1B" w:rsidP="00151F1B">
      <w:pPr>
        <w:ind w:firstLine="284"/>
        <w:contextualSpacing/>
      </w:pPr>
      <w:r>
        <w:t>Данные:</w:t>
      </w:r>
    </w:p>
    <w:p w:rsidR="00151F1B" w:rsidRDefault="00151F1B" w:rsidP="00151F1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151F1B" w:rsidRDefault="00151F1B" w:rsidP="00151F1B">
      <w:pPr>
        <w:ind w:firstLine="284"/>
        <w:contextualSpacing/>
      </w:pPr>
      <w:r>
        <w:t>Команда на запись:</w:t>
      </w:r>
    </w:p>
    <w:p w:rsidR="00151F1B" w:rsidRDefault="008B44BD" w:rsidP="00437C75">
      <w:pPr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_Ref474753293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0x95 – Коррекция частоты ПРМ (запись)</w:t>
      </w:r>
      <w:r w:rsidRPr="008B44BD">
        <w:rPr>
          <w:i/>
        </w:rPr>
        <w:fldChar w:fldCharType="end"/>
      </w:r>
    </w:p>
    <w:p w:rsidR="00965818" w:rsidRDefault="00965818" w:rsidP="00965818">
      <w:pPr>
        <w:pStyle w:val="3"/>
      </w:pPr>
      <w:bookmarkStart w:id="80" w:name="_Ref21006745"/>
      <w:bookmarkStart w:id="81" w:name="_Toc21607494"/>
      <w:r w:rsidRPr="000112A8">
        <w:t>0</w:t>
      </w:r>
      <w:r>
        <w:rPr>
          <w:lang w:val="en-US"/>
        </w:rPr>
        <w:t>x</w:t>
      </w:r>
      <w:r>
        <w:t>16 – Повышение безопасности (чтение)</w:t>
      </w:r>
      <w:bookmarkEnd w:id="80"/>
      <w:bookmarkEnd w:id="81"/>
    </w:p>
    <w:p w:rsidR="00965818" w:rsidRPr="003F77D3" w:rsidRDefault="00965818" w:rsidP="00965818"/>
    <w:p w:rsidR="00965818" w:rsidRDefault="00965818" w:rsidP="00965818">
      <w:pPr>
        <w:ind w:firstLine="284"/>
        <w:contextualSpacing/>
      </w:pPr>
      <w:r>
        <w:t>Формат команды:</w:t>
      </w:r>
    </w:p>
    <w:p w:rsidR="00965818" w:rsidRPr="002B355D" w:rsidRDefault="00965818" w:rsidP="0096581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16</w:t>
      </w:r>
    </w:p>
    <w:p w:rsidR="00965818" w:rsidRPr="000112A8" w:rsidRDefault="00965818" w:rsidP="00965818">
      <w:pPr>
        <w:ind w:firstLine="284"/>
        <w:contextualSpacing/>
      </w:pPr>
      <w:r>
        <w:t>Ответ</w:t>
      </w:r>
      <w:r w:rsidRPr="000112A8">
        <w:t>:</w:t>
      </w:r>
    </w:p>
    <w:p w:rsidR="00965818" w:rsidRPr="00965818" w:rsidRDefault="00965818" w:rsidP="00965818">
      <w:pPr>
        <w:contextualSpacing/>
        <w:rPr>
          <w:b/>
          <w:lang w:val="en-US"/>
        </w:rPr>
      </w:pPr>
      <w:r w:rsidRPr="00965818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6581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16 0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65818">
        <w:rPr>
          <w:b/>
          <w:u w:val="single"/>
          <w:lang w:val="en-US"/>
        </w:rPr>
        <w:t>1</w:t>
      </w:r>
      <w:r w:rsidRPr="00965818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965818" w:rsidRDefault="00965818" w:rsidP="00965818">
      <w:pPr>
        <w:ind w:firstLine="284"/>
        <w:contextualSpacing/>
      </w:pPr>
      <w:r>
        <w:t>Данные:</w:t>
      </w:r>
    </w:p>
    <w:p w:rsidR="00965818" w:rsidRDefault="00965818" w:rsidP="0096581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965818" w:rsidRDefault="00965818" w:rsidP="00965818">
      <w:pPr>
        <w:ind w:firstLine="284"/>
        <w:contextualSpacing/>
      </w:pPr>
      <w:r>
        <w:t>Команда на запись:</w:t>
      </w:r>
    </w:p>
    <w:p w:rsidR="00965818" w:rsidRPr="00E54D34" w:rsidRDefault="00E54D34" w:rsidP="00965818">
      <w:pPr>
        <w:rPr>
          <w:i/>
        </w:rPr>
      </w:pPr>
      <w:r w:rsidRPr="00E54D34">
        <w:rPr>
          <w:i/>
        </w:rPr>
        <w:fldChar w:fldCharType="begin"/>
      </w:r>
      <w:r w:rsidRPr="00E54D34">
        <w:rPr>
          <w:i/>
        </w:rPr>
        <w:instrText xml:space="preserve"> REF _Ref21006795 \h  \* MERGEFORMAT </w:instrText>
      </w:r>
      <w:r w:rsidRPr="00E54D34">
        <w:rPr>
          <w:i/>
        </w:rPr>
      </w:r>
      <w:r w:rsidRPr="00E54D34">
        <w:rPr>
          <w:i/>
        </w:rPr>
        <w:fldChar w:fldCharType="separate"/>
      </w:r>
      <w:r w:rsidRPr="00E54D34">
        <w:rPr>
          <w:i/>
        </w:rPr>
        <w:t>0</w:t>
      </w:r>
      <w:r w:rsidRPr="00E54D34">
        <w:rPr>
          <w:i/>
          <w:lang w:val="en-US"/>
        </w:rPr>
        <w:t>x</w:t>
      </w:r>
      <w:r w:rsidRPr="00E54D34">
        <w:rPr>
          <w:i/>
        </w:rPr>
        <w:t>96 – Повышение безопасности (запись)</w:t>
      </w:r>
      <w:r w:rsidRPr="00E54D34">
        <w:rPr>
          <w:i/>
        </w:rPr>
        <w:fldChar w:fldCharType="end"/>
      </w:r>
      <w:r w:rsidR="00965818" w:rsidRPr="00E54D34">
        <w:rPr>
          <w:i/>
        </w:rPr>
        <w:fldChar w:fldCharType="begin"/>
      </w:r>
      <w:r w:rsidR="00965818" w:rsidRPr="00E54D34">
        <w:rPr>
          <w:i/>
        </w:rPr>
        <w:instrText xml:space="preserve"> REF _Ref390253538 \h  \* MERGEFORMAT </w:instrText>
      </w:r>
      <w:r w:rsidR="00965818" w:rsidRPr="00E54D34">
        <w:rPr>
          <w:i/>
        </w:rPr>
      </w:r>
      <w:r w:rsidR="00965818" w:rsidRPr="00E54D34">
        <w:rPr>
          <w:i/>
        </w:rPr>
        <w:fldChar w:fldCharType="end"/>
      </w:r>
    </w:p>
    <w:p w:rsidR="00965818" w:rsidRPr="008B44BD" w:rsidRDefault="00965818" w:rsidP="00437C75">
      <w:pPr>
        <w:rPr>
          <w:i/>
        </w:rPr>
      </w:pPr>
    </w:p>
    <w:p w:rsidR="00B40E97" w:rsidRDefault="00B40E97" w:rsidP="00B40E97">
      <w:pPr>
        <w:pStyle w:val="3"/>
      </w:pPr>
      <w:bookmarkStart w:id="82" w:name="_Ref390253511"/>
      <w:bookmarkStart w:id="83" w:name="_Toc21607495"/>
      <w:r w:rsidRPr="000112A8"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82"/>
      <w:bookmarkEnd w:id="83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84" w:name="_Ref390253300"/>
      <w:bookmarkStart w:id="85" w:name="_Toc21607496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84"/>
      <w:bookmarkEnd w:id="85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B445C2" w:rsidRPr="00B445C2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86" w:name="_Ref390254050"/>
      <w:bookmarkStart w:id="87" w:name="_Toc21607497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86"/>
      <w:bookmarkEnd w:id="87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Pr="000A36F7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107D68" w:rsidRDefault="00107D68" w:rsidP="00107D68">
      <w:pPr>
        <w:pStyle w:val="3"/>
      </w:pPr>
      <w:bookmarkStart w:id="88" w:name="_Ref479850482"/>
      <w:bookmarkStart w:id="89" w:name="_Toc21607498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B</w:t>
      </w:r>
      <w:r>
        <w:t xml:space="preserve"> – Переназначение команд ПРМ (Кольцо) (чтение)</w:t>
      </w:r>
      <w:bookmarkEnd w:id="88"/>
      <w:bookmarkEnd w:id="89"/>
    </w:p>
    <w:p w:rsidR="00107D68" w:rsidRDefault="00107D68" w:rsidP="00107D68">
      <w:r>
        <w:t>Дискретному выходу назначается команда приемника.</w:t>
      </w:r>
    </w:p>
    <w:p w:rsidR="00107D68" w:rsidRPr="003F77D3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B</w:t>
      </w:r>
    </w:p>
    <w:p w:rsidR="00107D68" w:rsidRPr="000112A8" w:rsidRDefault="00107D68" w:rsidP="00107D68">
      <w:pPr>
        <w:ind w:firstLine="284"/>
        <w:contextualSpacing/>
      </w:pPr>
      <w:r>
        <w:t>Ответ</w:t>
      </w:r>
      <w:r w:rsidRPr="000112A8">
        <w:t>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1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0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Default="00107D68" w:rsidP="00107D6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приемника, </w:t>
      </w:r>
      <w:r w:rsidRPr="003F77D3">
        <w:t>може</w:t>
      </w:r>
      <w:r>
        <w:t>т принимать следующие значения:  1..32 включительно.</w:t>
      </w:r>
    </w:p>
    <w:p w:rsidR="00107D68" w:rsidRDefault="00107D68" w:rsidP="00107D68">
      <w:pPr>
        <w:ind w:firstLine="284"/>
        <w:contextualSpacing/>
      </w:pPr>
      <w:r>
        <w:t>Команда на запись:</w:t>
      </w:r>
    </w:p>
    <w:p w:rsidR="00107D68" w:rsidRPr="00E804BA" w:rsidRDefault="00107D68" w:rsidP="00437C75">
      <w:pPr>
        <w:rPr>
          <w:i/>
        </w:rPr>
      </w:pPr>
      <w:r w:rsidRPr="00E804BA">
        <w:rPr>
          <w:i/>
        </w:rPr>
        <w:fldChar w:fldCharType="begin"/>
      </w:r>
      <w:r w:rsidRPr="00E804BA">
        <w:rPr>
          <w:i/>
        </w:rPr>
        <w:instrText xml:space="preserve"> REF _Ref479850506 \h  \* MERGEFORMAT </w:instrText>
      </w:r>
      <w:r w:rsidRPr="00E804BA">
        <w:rPr>
          <w:i/>
        </w:rPr>
      </w:r>
      <w:r w:rsidRPr="00E804BA">
        <w:rPr>
          <w:i/>
        </w:rPr>
        <w:fldChar w:fldCharType="separate"/>
      </w:r>
      <w:r w:rsidR="00B445C2" w:rsidRPr="00B445C2">
        <w:rPr>
          <w:i/>
        </w:rPr>
        <w:t>0x9B – Переназначение команд ПРМ (Кольцо) (запись)</w:t>
      </w:r>
      <w:r w:rsidRPr="00E804BA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90" w:name="_Ref404079896"/>
      <w:bookmarkStart w:id="91" w:name="_Toc21607499"/>
      <w:ins w:id="92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93" w:author="Comparison" w:date="2014-11-19T13:41:00Z">
        <w:r>
          <w:t xml:space="preserve"> – Количество команд</w:t>
        </w:r>
      </w:ins>
      <w:del w:id="94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95" w:author="Comparison" w:date="2014-11-19T13:41:00Z">
        <w:r>
          <w:t>чтение</w:t>
        </w:r>
      </w:ins>
      <w:del w:id="96" w:author="Comparison" w:date="2014-11-19T13:41:00Z">
        <w:r>
          <w:delText>запись</w:delText>
        </w:r>
      </w:del>
      <w:r>
        <w:t>)</w:t>
      </w:r>
      <w:bookmarkEnd w:id="90"/>
      <w:bookmarkEnd w:id="91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</w:t>
      </w:r>
      <w:ins w:id="97" w:author="Comparison" w:date="2014-11-19T13:41:00Z">
        <w:r>
          <w:rPr>
            <w:b/>
          </w:rPr>
          <w:t>0х1</w:t>
        </w:r>
      </w:ins>
      <w:r w:rsidR="004455AE">
        <w:rPr>
          <w:b/>
        </w:rPr>
        <w:t>С</w:t>
      </w:r>
      <w:del w:id="98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99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del w:id="100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101" w:author="Comparison" w:date="2014-11-19T13:41:00Z"/>
          <w:b/>
        </w:rPr>
      </w:pPr>
      <w:ins w:id="102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ins w:id="103" w:author="Comparison" w:date="2014-11-19T13:41:00Z"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104" w:author="Comparison" w:date="2014-11-19T13:41:00Z"/>
        </w:rPr>
      </w:pPr>
      <w:del w:id="105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106" w:author="Comparison" w:date="2014-11-19T13:41:00Z"/>
          <w:b/>
          <w:u w:val="single"/>
        </w:rPr>
      </w:pPr>
      <w:ins w:id="107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108" w:author="Comparison" w:date="2014-11-19T13:41:00Z"/>
        </w:rPr>
      </w:pPr>
      <w:del w:id="109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110" w:author="Comparison" w:date="2014-11-19T13:41:00Z">
        <w:r>
          <w:t>запись</w:t>
        </w:r>
      </w:ins>
      <w:del w:id="111" w:author="Comparison" w:date="2014-11-19T13:41:00Z">
        <w:r>
          <w:delText>чтение</w:delText>
        </w:r>
      </w:del>
      <w:r>
        <w:t>:</w:t>
      </w:r>
    </w:p>
    <w:p w:rsidR="00FF58B4" w:rsidRPr="003A55A2" w:rsidRDefault="00FF58B4" w:rsidP="00FF58B4">
      <w:pPr>
        <w:rPr>
          <w:i/>
        </w:rPr>
      </w:pPr>
      <w:ins w:id="112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13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0x9C – Количество команд приемника (запись)</w:t>
      </w:r>
      <w:ins w:id="114" w:author="Comparison" w:date="2014-11-19T13:41:00Z">
        <w:r>
          <w:rPr>
            <w:i/>
          </w:rPr>
          <w:fldChar w:fldCharType="end"/>
        </w:r>
      </w:ins>
    </w:p>
    <w:p w:rsidR="004455AE" w:rsidRPr="003A55A2" w:rsidRDefault="004455AE" w:rsidP="00FF58B4">
      <w:pPr>
        <w:rPr>
          <w:i/>
        </w:rPr>
      </w:pPr>
    </w:p>
    <w:p w:rsidR="004455AE" w:rsidRDefault="004455AE" w:rsidP="004455AE">
      <w:pPr>
        <w:pStyle w:val="3"/>
      </w:pPr>
      <w:bookmarkStart w:id="115" w:name="_Ref511380658"/>
      <w:bookmarkStart w:id="116" w:name="_Toc21607500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D</w:t>
      </w:r>
      <w:r>
        <w:t xml:space="preserve"> –Сигнализация команд</w:t>
      </w:r>
      <w:r w:rsidRPr="00BF5EED">
        <w:t xml:space="preserve"> </w:t>
      </w:r>
      <w:r>
        <w:t>приемника (чтение)</w:t>
      </w:r>
      <w:bookmarkEnd w:id="115"/>
      <w:bookmarkEnd w:id="116"/>
    </w:p>
    <w:p w:rsidR="004455AE" w:rsidRPr="003F77D3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D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D</w:t>
      </w:r>
    </w:p>
    <w:p w:rsidR="004455AE" w:rsidRPr="000112A8" w:rsidRDefault="004455AE" w:rsidP="004455AE">
      <w:pPr>
        <w:ind w:firstLine="284"/>
        <w:contextualSpacing/>
      </w:pPr>
      <w:r>
        <w:t>Ответ</w:t>
      </w:r>
      <w:r w:rsidRPr="000112A8">
        <w:t>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1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55AE" w:rsidRPr="002646A5" w:rsidRDefault="004455AE" w:rsidP="004455AE">
      <w:pPr>
        <w:ind w:firstLine="284"/>
        <w:contextualSpacing/>
      </w:pPr>
      <w:r>
        <w:t>Данные:</w:t>
      </w:r>
    </w:p>
    <w:p w:rsidR="004455AE" w:rsidRPr="0024109B" w:rsidRDefault="004455AE" w:rsidP="004455AE">
      <w:pPr>
        <w:contextualSpacing/>
      </w:pPr>
      <w:r>
        <w:lastRenderedPageBreak/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3A55A2">
        <w:t>включенную сигнализацию.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55AE" w:rsidTr="00743C5E"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55AE" w:rsidRPr="005866B6" w:rsidRDefault="004455AE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55AE" w:rsidRPr="00C24F10" w:rsidRDefault="004455AE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743C5E">
        <w:tc>
          <w:tcPr>
            <w:tcW w:w="877" w:type="dxa"/>
            <w:vAlign w:val="center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55AE" w:rsidRPr="008A55C6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80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</w:t>
            </w: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 Команда на запись:</w:t>
      </w:r>
    </w:p>
    <w:p w:rsidR="004455AE" w:rsidRPr="004455AE" w:rsidRDefault="004455AE" w:rsidP="00FF58B4">
      <w:pPr>
        <w:rPr>
          <w:i/>
        </w:rPr>
      </w:pPr>
      <w:r w:rsidRPr="004455AE">
        <w:rPr>
          <w:i/>
          <w:lang w:val="en-US"/>
        </w:rPr>
        <w:fldChar w:fldCharType="begin"/>
      </w:r>
      <w:r w:rsidRPr="004455AE">
        <w:rPr>
          <w:i/>
        </w:rPr>
        <w:instrText xml:space="preserve"> REF _Ref511380681 \h </w:instrText>
      </w:r>
      <w:r w:rsidRPr="00BF5EED">
        <w:rPr>
          <w:i/>
        </w:rPr>
        <w:instrText xml:space="preserve"> \* </w:instrText>
      </w:r>
      <w:r w:rsidRPr="004455AE">
        <w:rPr>
          <w:i/>
          <w:lang w:val="en-US"/>
        </w:rPr>
        <w:instrText>MERGEFORMAT</w:instrText>
      </w:r>
      <w:r w:rsidRPr="00BF5EED">
        <w:rPr>
          <w:i/>
        </w:rPr>
        <w:instrText xml:space="preserve"> </w:instrText>
      </w:r>
      <w:r w:rsidRPr="004455AE">
        <w:rPr>
          <w:i/>
          <w:lang w:val="en-US"/>
        </w:rPr>
      </w:r>
      <w:r w:rsidRPr="004455AE">
        <w:rPr>
          <w:i/>
          <w:lang w:val="en-US"/>
        </w:rPr>
        <w:fldChar w:fldCharType="separate"/>
      </w:r>
      <w:r w:rsidR="00BF5EED" w:rsidRPr="00BF5EED">
        <w:rPr>
          <w:i/>
        </w:rPr>
        <w:t>0x9D – Сигнализация команд приемника(запись</w:t>
      </w:r>
      <w:r w:rsidR="00BF5EED">
        <w:t>)</w:t>
      </w:r>
      <w:r w:rsidRPr="004455AE">
        <w:rPr>
          <w:i/>
          <w:lang w:val="en-US"/>
        </w:rPr>
        <w:fldChar w:fldCharType="end"/>
      </w:r>
    </w:p>
    <w:p w:rsidR="00C0020B" w:rsidRDefault="00C0020B" w:rsidP="00437C75">
      <w:pPr>
        <w:pStyle w:val="3"/>
      </w:pPr>
      <w:bookmarkStart w:id="117" w:name="_Ref380594013"/>
      <w:bookmarkStart w:id="118" w:name="_Toc216075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17"/>
      <w:bookmarkEnd w:id="118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19" w:name="_Ref382381156"/>
      <w:bookmarkStart w:id="120" w:name="_Toc216075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19"/>
      <w:bookmarkEnd w:id="120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734957" w:rsidRDefault="00734957" w:rsidP="00734957">
      <w:pPr>
        <w:pStyle w:val="3"/>
      </w:pPr>
      <w:bookmarkStart w:id="121" w:name="_Ref474753554"/>
      <w:bookmarkStart w:id="122" w:name="_Toc21607503"/>
      <w:r>
        <w:t>0</w:t>
      </w:r>
      <w:r>
        <w:rPr>
          <w:lang w:val="en-US"/>
        </w:rPr>
        <w:t>x</w:t>
      </w:r>
      <w:r>
        <w:t>92 – Прием тестовой команды (запись)</w:t>
      </w:r>
      <w:bookmarkEnd w:id="121"/>
      <w:bookmarkEnd w:id="122"/>
    </w:p>
    <w:p w:rsidR="00734957" w:rsidRDefault="00734957" w:rsidP="00734957"/>
    <w:p w:rsidR="00734957" w:rsidRDefault="00734957" w:rsidP="00734957">
      <w:pPr>
        <w:ind w:firstLine="284"/>
        <w:contextualSpacing/>
      </w:pPr>
      <w:r>
        <w:t>Формат команды:</w:t>
      </w:r>
    </w:p>
    <w:p w:rsidR="00734957" w:rsidRPr="008426F2" w:rsidRDefault="00734957" w:rsidP="0073495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>
        <w:rPr>
          <w:b/>
        </w:rPr>
        <w:t>2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734957" w:rsidRPr="003632B3" w:rsidRDefault="00734957" w:rsidP="00734957">
      <w:pPr>
        <w:ind w:firstLine="284"/>
        <w:contextualSpacing/>
      </w:pPr>
      <w:r>
        <w:t>Ответ</w:t>
      </w:r>
      <w:r w:rsidRPr="003632B3">
        <w:t>:</w:t>
      </w:r>
    </w:p>
    <w:p w:rsidR="00734957" w:rsidRDefault="00734957" w:rsidP="00734957">
      <w:pPr>
        <w:contextualSpacing/>
      </w:pPr>
      <w:r>
        <w:t>копия</w:t>
      </w:r>
    </w:p>
    <w:p w:rsidR="00734957" w:rsidRDefault="00734957" w:rsidP="00734957">
      <w:pPr>
        <w:ind w:firstLine="284"/>
        <w:contextualSpacing/>
      </w:pPr>
      <w:r>
        <w:t>Данные:</w:t>
      </w:r>
    </w:p>
    <w:p w:rsidR="00734957" w:rsidRDefault="00734957" w:rsidP="0073495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34957" w:rsidRDefault="00734957" w:rsidP="00734957">
      <w:pPr>
        <w:ind w:firstLine="284"/>
        <w:contextualSpacing/>
      </w:pPr>
      <w:r>
        <w:t xml:space="preserve">Команда на чтение: </w:t>
      </w:r>
    </w:p>
    <w:p w:rsidR="00734957" w:rsidRPr="00734957" w:rsidRDefault="00734957" w:rsidP="00734957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_Ref390253511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0x17 – Трансляция ЦС (чтение)</w:t>
      </w:r>
      <w:r w:rsidRPr="00734957">
        <w:rPr>
          <w:i/>
        </w:rPr>
        <w:fldChar w:fldCharType="end"/>
      </w:r>
    </w:p>
    <w:p w:rsidR="00734957" w:rsidRDefault="00734957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23" w:name="_Ref382381658"/>
      <w:bookmarkStart w:id="124" w:name="_Toc21607504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23"/>
      <w:bookmarkEnd w:id="124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lastRenderedPageBreak/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107D68" w:rsidRDefault="00107D68" w:rsidP="00437C75">
      <w:pPr>
        <w:contextualSpacing/>
        <w:rPr>
          <w:i/>
        </w:rPr>
      </w:pPr>
    </w:p>
    <w:p w:rsidR="00107D68" w:rsidRDefault="00107D68" w:rsidP="00107D68">
      <w:pPr>
        <w:pStyle w:val="3"/>
      </w:pPr>
      <w:bookmarkStart w:id="125" w:name="_Ref479850506"/>
      <w:bookmarkStart w:id="126" w:name="_Toc21607505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B</w:t>
      </w:r>
      <w:r>
        <w:t xml:space="preserve"> – Переназначение команд ПРМ (Кольцо) (запись)</w:t>
      </w:r>
      <w:bookmarkEnd w:id="125"/>
      <w:bookmarkEnd w:id="126"/>
    </w:p>
    <w:p w:rsidR="00107D68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9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107D68" w:rsidRPr="003632B3" w:rsidRDefault="00107D68" w:rsidP="00107D68">
      <w:pPr>
        <w:ind w:firstLine="284"/>
        <w:contextualSpacing/>
      </w:pPr>
      <w:r>
        <w:t>Ответ</w:t>
      </w:r>
      <w:r w:rsidRPr="003632B3">
        <w:t>:</w:t>
      </w:r>
    </w:p>
    <w:p w:rsidR="00107D68" w:rsidRDefault="00107D68" w:rsidP="00107D68">
      <w:pPr>
        <w:contextualSpacing/>
      </w:pPr>
      <w:r>
        <w:t>копия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Pr="00014D69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107D68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07D68" w:rsidRDefault="00107D68" w:rsidP="00107D68">
      <w:pPr>
        <w:ind w:firstLine="284"/>
        <w:contextualSpacing/>
      </w:pPr>
      <w:r>
        <w:t xml:space="preserve">Команда на чтение: </w:t>
      </w:r>
    </w:p>
    <w:p w:rsidR="00107D68" w:rsidRPr="00107D68" w:rsidRDefault="00107D68" w:rsidP="00437C75">
      <w:pPr>
        <w:contextualSpacing/>
        <w:rPr>
          <w:i/>
        </w:rPr>
      </w:pPr>
      <w:r w:rsidRPr="00107D68">
        <w:rPr>
          <w:i/>
        </w:rPr>
        <w:fldChar w:fldCharType="begin"/>
      </w:r>
      <w:r w:rsidRPr="00107D68">
        <w:rPr>
          <w:i/>
        </w:rPr>
        <w:instrText xml:space="preserve"> REF _Ref479850482 \h  \* MERGEFORMAT </w:instrText>
      </w:r>
      <w:r w:rsidRPr="00107D68">
        <w:rPr>
          <w:i/>
        </w:rPr>
      </w:r>
      <w:r w:rsidRPr="00107D68">
        <w:rPr>
          <w:i/>
        </w:rPr>
        <w:fldChar w:fldCharType="separate"/>
      </w:r>
      <w:r w:rsidR="00B445C2" w:rsidRPr="00B445C2">
        <w:rPr>
          <w:i/>
        </w:rPr>
        <w:t>0x1B – Переназначение команд ПРМ (Кольцо) (чтение)</w:t>
      </w:r>
      <w:r w:rsidRPr="00107D68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27" w:name="_Ref382384454"/>
      <w:bookmarkStart w:id="128" w:name="_Toc21607506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27"/>
      <w:bookmarkEnd w:id="128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B445C2" w:rsidRPr="00B445C2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5173CE" w:rsidRDefault="005173CE" w:rsidP="005173CE">
      <w:pPr>
        <w:pStyle w:val="3"/>
      </w:pPr>
      <w:bookmarkStart w:id="129" w:name="_Ref474753293"/>
      <w:bookmarkStart w:id="130" w:name="_Toc21607507"/>
      <w:r>
        <w:t>0</w:t>
      </w:r>
      <w:r>
        <w:rPr>
          <w:lang w:val="en-US"/>
        </w:rPr>
        <w:t>x</w:t>
      </w:r>
      <w:r>
        <w:t>95 – Коррекция частоты ПРМ (запись)</w:t>
      </w:r>
      <w:bookmarkEnd w:id="129"/>
      <w:bookmarkEnd w:id="130"/>
    </w:p>
    <w:p w:rsidR="005173CE" w:rsidRDefault="005173CE" w:rsidP="005173CE"/>
    <w:p w:rsidR="005173CE" w:rsidRDefault="005173CE" w:rsidP="005173CE">
      <w:pPr>
        <w:ind w:firstLine="284"/>
        <w:contextualSpacing/>
      </w:pPr>
      <w:r>
        <w:t>Формат команды:</w:t>
      </w:r>
    </w:p>
    <w:p w:rsidR="005173CE" w:rsidRPr="005173CE" w:rsidRDefault="005173CE" w:rsidP="005173CE">
      <w:pPr>
        <w:contextualSpacing/>
        <w:rPr>
          <w:b/>
        </w:rPr>
      </w:pPr>
      <w:r w:rsidRPr="005173CE">
        <w:rPr>
          <w:b/>
        </w:rPr>
        <w:t>0</w:t>
      </w:r>
      <w:r w:rsidRPr="003F77D3">
        <w:rPr>
          <w:b/>
          <w:lang w:val="en-US"/>
        </w:rPr>
        <w:t>x</w:t>
      </w:r>
      <w:r w:rsidRPr="005173CE">
        <w:rPr>
          <w:b/>
        </w:rPr>
        <w:t>55 0</w:t>
      </w:r>
      <w:r w:rsidRPr="003F77D3">
        <w:rPr>
          <w:b/>
          <w:lang w:val="en-US"/>
        </w:rPr>
        <w:t>xAA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95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5173C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5173CE">
        <w:rPr>
          <w:b/>
          <w:u w:val="single"/>
        </w:rPr>
        <w:t>1</w:t>
      </w:r>
      <w:r w:rsidRPr="005173CE">
        <w:rPr>
          <w:b/>
        </w:rPr>
        <w:t xml:space="preserve"> </w:t>
      </w:r>
      <w:r>
        <w:rPr>
          <w:b/>
          <w:lang w:val="en-US"/>
        </w:rPr>
        <w:t>CRC</w:t>
      </w:r>
    </w:p>
    <w:p w:rsidR="005173CE" w:rsidRPr="003632B3" w:rsidRDefault="005173CE" w:rsidP="005173CE">
      <w:pPr>
        <w:ind w:firstLine="284"/>
        <w:contextualSpacing/>
      </w:pPr>
      <w:r>
        <w:t>Ответ</w:t>
      </w:r>
      <w:r w:rsidRPr="003632B3">
        <w:t>:</w:t>
      </w:r>
    </w:p>
    <w:p w:rsidR="005173CE" w:rsidRDefault="005173CE" w:rsidP="005173CE">
      <w:pPr>
        <w:contextualSpacing/>
      </w:pPr>
      <w:r>
        <w:lastRenderedPageBreak/>
        <w:t>копия</w:t>
      </w:r>
    </w:p>
    <w:p w:rsidR="005173CE" w:rsidRDefault="005173CE" w:rsidP="005173CE">
      <w:pPr>
        <w:ind w:firstLine="284"/>
        <w:contextualSpacing/>
      </w:pPr>
      <w:r>
        <w:t>Данные:</w:t>
      </w:r>
    </w:p>
    <w:p w:rsidR="005173CE" w:rsidRDefault="005173CE" w:rsidP="005173CE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5173CE" w:rsidRDefault="005173CE" w:rsidP="005173CE">
      <w:pPr>
        <w:ind w:firstLine="284"/>
        <w:contextualSpacing/>
      </w:pPr>
      <w:r>
        <w:t xml:space="preserve">Команда на чтение: </w:t>
      </w:r>
    </w:p>
    <w:p w:rsidR="005173CE" w:rsidRDefault="008B44BD" w:rsidP="00437C75">
      <w:pPr>
        <w:contextualSpacing/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_Ref474753270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0x15 – Коррекция частоты ПРМ (чтение)</w:t>
      </w:r>
      <w:r w:rsidRPr="008B44BD">
        <w:rPr>
          <w:i/>
        </w:rPr>
        <w:fldChar w:fldCharType="end"/>
      </w:r>
    </w:p>
    <w:p w:rsidR="00965818" w:rsidRDefault="00965818" w:rsidP="00437C75">
      <w:pPr>
        <w:contextualSpacing/>
        <w:rPr>
          <w:i/>
        </w:rPr>
      </w:pPr>
    </w:p>
    <w:p w:rsidR="00965818" w:rsidRDefault="00965818" w:rsidP="00965818">
      <w:pPr>
        <w:pStyle w:val="3"/>
      </w:pPr>
      <w:bookmarkStart w:id="131" w:name="_Ref21006795"/>
      <w:bookmarkStart w:id="132" w:name="_Toc21607508"/>
      <w:r>
        <w:t>0</w:t>
      </w:r>
      <w:r>
        <w:rPr>
          <w:lang w:val="en-US"/>
        </w:rPr>
        <w:t>x</w:t>
      </w:r>
      <w:r>
        <w:t>96 – Повышение безопасности (запись)</w:t>
      </w:r>
      <w:bookmarkEnd w:id="131"/>
      <w:bookmarkEnd w:id="132"/>
    </w:p>
    <w:p w:rsidR="00965818" w:rsidRDefault="00965818" w:rsidP="00965818"/>
    <w:p w:rsidR="00965818" w:rsidRDefault="00965818" w:rsidP="00965818">
      <w:pPr>
        <w:ind w:firstLine="284"/>
        <w:contextualSpacing/>
      </w:pPr>
      <w:r>
        <w:t>Формат команды:</w:t>
      </w:r>
    </w:p>
    <w:p w:rsidR="00965818" w:rsidRPr="00965818" w:rsidRDefault="00965818" w:rsidP="00965818">
      <w:pPr>
        <w:contextualSpacing/>
        <w:rPr>
          <w:b/>
          <w:lang w:val="en-US"/>
        </w:rPr>
      </w:pPr>
      <w:r w:rsidRPr="00965818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6581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96 0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65818">
        <w:rPr>
          <w:b/>
          <w:u w:val="single"/>
          <w:lang w:val="en-US"/>
        </w:rPr>
        <w:t>1</w:t>
      </w:r>
      <w:r w:rsidRPr="00965818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965818" w:rsidRPr="003632B3" w:rsidRDefault="00965818" w:rsidP="00965818">
      <w:pPr>
        <w:ind w:firstLine="284"/>
        <w:contextualSpacing/>
      </w:pPr>
      <w:r>
        <w:t>Ответ</w:t>
      </w:r>
      <w:r w:rsidRPr="003632B3">
        <w:t>:</w:t>
      </w:r>
    </w:p>
    <w:p w:rsidR="00965818" w:rsidRDefault="00965818" w:rsidP="00965818">
      <w:pPr>
        <w:contextualSpacing/>
      </w:pPr>
      <w:r>
        <w:t>копия</w:t>
      </w:r>
    </w:p>
    <w:p w:rsidR="00965818" w:rsidRDefault="00965818" w:rsidP="00965818">
      <w:pPr>
        <w:ind w:firstLine="284"/>
        <w:contextualSpacing/>
      </w:pPr>
      <w:r>
        <w:t>Данные:</w:t>
      </w:r>
    </w:p>
    <w:p w:rsidR="00965818" w:rsidRDefault="00965818" w:rsidP="0096581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65818" w:rsidRDefault="00965818" w:rsidP="00965818">
      <w:pPr>
        <w:ind w:firstLine="284"/>
        <w:contextualSpacing/>
      </w:pPr>
      <w:r>
        <w:t xml:space="preserve">Команда на чтение: </w:t>
      </w:r>
    </w:p>
    <w:p w:rsidR="00965818" w:rsidRPr="006C380C" w:rsidRDefault="00965818" w:rsidP="00437C75">
      <w:pPr>
        <w:contextualSpacing/>
        <w:rPr>
          <w:i/>
        </w:rPr>
      </w:pPr>
      <w:r w:rsidRPr="006C380C">
        <w:rPr>
          <w:i/>
        </w:rPr>
        <w:fldChar w:fldCharType="begin"/>
      </w:r>
      <w:r w:rsidRPr="006C380C">
        <w:rPr>
          <w:i/>
        </w:rPr>
        <w:instrText xml:space="preserve"> REF _Ref21006745 \h  \* MERGEFORMAT </w:instrText>
      </w:r>
      <w:r w:rsidRPr="006C380C">
        <w:rPr>
          <w:i/>
        </w:rPr>
      </w:r>
      <w:r w:rsidRPr="006C380C">
        <w:rPr>
          <w:i/>
        </w:rPr>
        <w:fldChar w:fldCharType="separate"/>
      </w:r>
      <w:r w:rsidRPr="006C380C">
        <w:rPr>
          <w:i/>
        </w:rPr>
        <w:t>0</w:t>
      </w:r>
      <w:r w:rsidRPr="006C380C">
        <w:rPr>
          <w:i/>
          <w:lang w:val="en-US"/>
        </w:rPr>
        <w:t>x</w:t>
      </w:r>
      <w:r w:rsidRPr="006C380C">
        <w:rPr>
          <w:i/>
        </w:rPr>
        <w:t>16 – Повышение безопасности (чтение)</w:t>
      </w:r>
      <w:r w:rsidRPr="006C380C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133" w:name="_Ref390253538"/>
      <w:bookmarkStart w:id="134" w:name="_Toc21607509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33"/>
      <w:bookmarkEnd w:id="134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0x17 – Трансляция ЦС (чтение</w:t>
      </w:r>
      <w:r w:rsidR="00B445C2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35" w:name="_Ref390253332"/>
      <w:bookmarkStart w:id="136" w:name="_Toc21607510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35"/>
      <w:bookmarkEnd w:id="136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B445C2" w:rsidRPr="00B445C2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37" w:name="_Ref390254067"/>
      <w:bookmarkStart w:id="138" w:name="_Toc21607511"/>
      <w:r>
        <w:lastRenderedPageBreak/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37"/>
      <w:bookmarkEnd w:id="138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39" w:name="_Ref380589985"/>
      <w:bookmarkStart w:id="140" w:name="_Toc21607512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39"/>
      <w:bookmarkEnd w:id="140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41" w:name="_Ref404079961"/>
      <w:bookmarkStart w:id="142" w:name="_Toc21607513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41"/>
      <w:bookmarkEnd w:id="142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separate"/>
      </w:r>
      <w:r w:rsidR="00B445C2">
        <w:rPr>
          <w:i/>
        </w:rPr>
        <w:t>2.2.1</w:t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ins w:id="143" w:author="Comparison" w:date="2014-11-19T13:41:00Z">
        <w:r w:rsidR="00B445C2">
          <w:t>0</w:t>
        </w:r>
        <w:r w:rsidR="00B445C2">
          <w:rPr>
            <w:lang w:val="en-US"/>
          </w:rPr>
          <w:t>x</w:t>
        </w:r>
        <w:r w:rsidR="00B445C2">
          <w:t>1</w:t>
        </w:r>
      </w:ins>
      <w:r w:rsidR="00B445C2">
        <w:rPr>
          <w:lang w:val="en-US"/>
        </w:rPr>
        <w:t>C</w:t>
      </w:r>
      <w:ins w:id="144" w:author="Comparison" w:date="2014-11-19T13:41:00Z">
        <w:r w:rsidR="00B445C2">
          <w:t xml:space="preserve"> – Количество команд</w:t>
        </w:r>
      </w:ins>
      <w:r w:rsidR="00B445C2">
        <w:t xml:space="preserve"> приемника (</w:t>
      </w:r>
      <w:ins w:id="145" w:author="Comparison" w:date="2014-11-19T13:41:00Z">
        <w:r w:rsidR="00B445C2">
          <w:t>чтение</w:t>
        </w:r>
      </w:ins>
      <w:r w:rsidR="00B445C2">
        <w:t>)</w:t>
      </w:r>
      <w:r>
        <w:rPr>
          <w:i/>
        </w:rPr>
        <w:fldChar w:fldCharType="end"/>
      </w:r>
    </w:p>
    <w:p w:rsidR="00B2293C" w:rsidRPr="003A55A2" w:rsidRDefault="00B2293C" w:rsidP="00437C75"/>
    <w:p w:rsidR="004455AE" w:rsidRDefault="004455AE" w:rsidP="004455AE">
      <w:pPr>
        <w:pStyle w:val="3"/>
      </w:pPr>
      <w:bookmarkStart w:id="146" w:name="_Ref511380681"/>
      <w:bookmarkStart w:id="147" w:name="_Toc21607514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D</w:t>
      </w:r>
      <w:r>
        <w:t xml:space="preserve"> – Сигнализация команд </w:t>
      </w:r>
      <w:r w:rsidR="00BF5EED">
        <w:t>приемника</w:t>
      </w:r>
      <w:r>
        <w:t>(запись)</w:t>
      </w:r>
      <w:bookmarkEnd w:id="146"/>
      <w:bookmarkEnd w:id="147"/>
    </w:p>
    <w:p w:rsidR="004455AE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9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4455AE" w:rsidRPr="003632B3" w:rsidRDefault="004455AE" w:rsidP="004455AE">
      <w:pPr>
        <w:ind w:firstLine="284"/>
        <w:contextualSpacing/>
      </w:pPr>
      <w:r>
        <w:t>Ответ</w:t>
      </w:r>
      <w:r w:rsidRPr="003632B3">
        <w:t>:</w:t>
      </w:r>
    </w:p>
    <w:p w:rsidR="004455AE" w:rsidRDefault="004455AE" w:rsidP="004455AE">
      <w:pPr>
        <w:contextualSpacing/>
      </w:pPr>
      <w:r>
        <w:t>копия</w:t>
      </w:r>
    </w:p>
    <w:p w:rsidR="004455AE" w:rsidRDefault="004455AE" w:rsidP="004455AE">
      <w:pPr>
        <w:ind w:firstLine="284"/>
        <w:contextualSpacing/>
      </w:pPr>
      <w:r>
        <w:t>Данные: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0F22D2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55AE" w:rsidTr="00743C5E"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55AE" w:rsidRPr="005866B6" w:rsidRDefault="004455AE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55AE" w:rsidRPr="00C24F10" w:rsidRDefault="004455AE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55AE" w:rsidRPr="008A55C6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Команда на чтение: </w:t>
      </w:r>
    </w:p>
    <w:p w:rsidR="004455AE" w:rsidRPr="00024F0B" w:rsidRDefault="004455AE" w:rsidP="00437C75">
      <w:pPr>
        <w:rPr>
          <w:i/>
        </w:rPr>
      </w:pPr>
      <w:r w:rsidRPr="004455AE">
        <w:rPr>
          <w:i/>
        </w:rPr>
        <w:fldChar w:fldCharType="begin"/>
      </w:r>
      <w:r w:rsidRPr="004455AE">
        <w:rPr>
          <w:i/>
        </w:rPr>
        <w:instrText xml:space="preserve"> REF _Ref511380658 \h  \* MERGEFORMAT </w:instrText>
      </w:r>
      <w:r w:rsidRPr="004455AE">
        <w:rPr>
          <w:i/>
        </w:rPr>
      </w:r>
      <w:r w:rsidRPr="004455AE">
        <w:rPr>
          <w:i/>
        </w:rPr>
        <w:fldChar w:fldCharType="separate"/>
      </w:r>
      <w:r w:rsidR="00BF5EED" w:rsidRPr="00BF5EED">
        <w:rPr>
          <w:i/>
        </w:rPr>
        <w:t>0x1D –Сигнализация команд приемника (</w:t>
      </w:r>
      <w:r w:rsidR="00BF5EED">
        <w:t>чтение)</w:t>
      </w:r>
      <w:r w:rsidRPr="004455AE">
        <w:rPr>
          <w:i/>
        </w:rPr>
        <w:fldChar w:fldCharType="end"/>
      </w:r>
    </w:p>
    <w:p w:rsidR="00C55034" w:rsidRPr="00024F0B" w:rsidRDefault="00C55034" w:rsidP="00437C75">
      <w:pPr>
        <w:rPr>
          <w:i/>
        </w:rPr>
      </w:pPr>
    </w:p>
    <w:p w:rsidR="00C55034" w:rsidRDefault="00C55034" w:rsidP="00C55034">
      <w:pPr>
        <w:pStyle w:val="3"/>
      </w:pPr>
      <w:bookmarkStart w:id="148" w:name="_Toc21607515"/>
      <w:r w:rsidRPr="00E37941">
        <w:t>0</w:t>
      </w:r>
      <w:r>
        <w:rPr>
          <w:lang w:val="en-US"/>
        </w:rPr>
        <w:t>xD</w:t>
      </w:r>
      <w:r w:rsidRPr="00E37941">
        <w:t xml:space="preserve">1 </w:t>
      </w:r>
      <w:r>
        <w:t xml:space="preserve">Количество записей в журнале </w:t>
      </w:r>
      <w:r w:rsidR="00EF5A81">
        <w:t>Приемника</w:t>
      </w:r>
      <w:r>
        <w:t xml:space="preserve"> (запрос журнала)</w:t>
      </w:r>
      <w:bookmarkEnd w:id="148"/>
    </w:p>
    <w:p w:rsidR="00C55034" w:rsidRPr="003F77D3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806A7">
        <w:rPr>
          <w:b/>
          <w:lang w:val="en-US"/>
        </w:rPr>
        <w:t>D</w:t>
      </w:r>
      <w:r w:rsidRPr="00024F0B">
        <w:rPr>
          <w:b/>
        </w:rPr>
        <w:t>1 0</w:t>
      </w:r>
      <w:r w:rsidRPr="003F77D3">
        <w:rPr>
          <w:b/>
          <w:lang w:val="en-US"/>
        </w:rPr>
        <w:t>x</w:t>
      </w:r>
      <w:r w:rsidRPr="00024F0B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806A7">
        <w:rPr>
          <w:b/>
          <w:lang w:val="en-US"/>
        </w:rPr>
        <w:t>D</w:t>
      </w:r>
      <w:r w:rsidR="004960C3" w:rsidRPr="00024F0B">
        <w:rPr>
          <w:b/>
        </w:rPr>
        <w:t>1</w:t>
      </w:r>
      <w:r w:rsidR="00F806A7" w:rsidRPr="00024F0B">
        <w:rPr>
          <w:b/>
        </w:rPr>
        <w:t xml:space="preserve"> 0</w:t>
      </w:r>
      <w:r w:rsidR="00F806A7">
        <w:rPr>
          <w:b/>
          <w:lang w:val="en-US"/>
        </w:rPr>
        <w:t>x</w:t>
      </w:r>
      <w:r w:rsidR="00F806A7" w:rsidRPr="00024F0B">
        <w:rPr>
          <w:b/>
        </w:rPr>
        <w:t>02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C55034" w:rsidRPr="00C55034" w:rsidRDefault="00C55034" w:rsidP="00C55034">
      <w:pPr>
        <w:ind w:firstLine="284"/>
        <w:contextualSpacing/>
      </w:pPr>
      <w:r>
        <w:t>Данные:</w:t>
      </w:r>
    </w:p>
    <w:p w:rsidR="00C55034" w:rsidRPr="00C55034" w:rsidRDefault="00C55034" w:rsidP="00C55034">
      <w:pPr>
        <w:ind w:firstLine="284"/>
        <w:contextualSpacing/>
      </w:pPr>
      <w:r>
        <w:tab/>
        <w:t>Коли</w:t>
      </w:r>
      <w:r w:rsidR="00185DEF">
        <w:t xml:space="preserve">чество записей в журнале </w:t>
      </w:r>
      <w:r w:rsidRPr="00E37941">
        <w:t>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C55034" w:rsidRPr="00C55034" w:rsidRDefault="00C55034" w:rsidP="00C55034">
      <w:pPr>
        <w:ind w:firstLine="284"/>
        <w:contextualSpacing/>
      </w:pPr>
    </w:p>
    <w:p w:rsidR="00C55034" w:rsidRDefault="00C55034" w:rsidP="00C55034">
      <w:pPr>
        <w:pStyle w:val="3"/>
      </w:pPr>
      <w:bookmarkStart w:id="149" w:name="_Toc21607516"/>
      <w:r w:rsidRPr="00E37941">
        <w:t>0</w:t>
      </w:r>
      <w:r>
        <w:rPr>
          <w:lang w:val="en-US"/>
        </w:rPr>
        <w:t>xD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EF5A81">
        <w:t>Приемника</w:t>
      </w:r>
      <w:r>
        <w:t xml:space="preserve"> (запрос журнала)</w:t>
      </w:r>
      <w:bookmarkEnd w:id="149"/>
    </w:p>
    <w:p w:rsidR="00C55034" w:rsidRPr="003F77D3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47CAA">
        <w:rPr>
          <w:b/>
          <w:lang w:val="en-US"/>
        </w:rPr>
        <w:t>D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47CAA">
        <w:rPr>
          <w:b/>
          <w:lang w:val="en-US"/>
        </w:rPr>
        <w:t>D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C55034" w:rsidRPr="00A24AE5" w:rsidRDefault="00C55034" w:rsidP="00C55034">
      <w:pPr>
        <w:ind w:firstLine="284"/>
        <w:contextualSpacing/>
      </w:pPr>
      <w:r>
        <w:t>Данные:</w:t>
      </w:r>
    </w:p>
    <w:p w:rsidR="00C55034" w:rsidRDefault="00C55034" w:rsidP="00C55034">
      <w:pPr>
        <w:ind w:firstLine="284"/>
        <w:contextualSpacing/>
        <w:rPr>
          <w:lang w:val="en-US"/>
        </w:rPr>
      </w:pPr>
    </w:p>
    <w:p w:rsidR="00C55034" w:rsidRPr="00A24AE5" w:rsidRDefault="00C55034" w:rsidP="00C55034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55034" w:rsidRDefault="00C55034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55034" w:rsidRPr="00743C5E" w:rsidRDefault="00C55034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AB3C92" w:rsidRDefault="00AB3C92" w:rsidP="00AB3C92">
            <w:pPr>
              <w:ind w:firstLine="0"/>
            </w:pPr>
            <w:r>
              <w:t>0 – Защита</w:t>
            </w:r>
          </w:p>
          <w:p w:rsidR="00AB3C92" w:rsidRPr="00015938" w:rsidRDefault="00AB3C92" w:rsidP="00AB3C92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AB3C92" w:rsidRDefault="00AB3C92" w:rsidP="00AB3C92">
            <w:pPr>
              <w:ind w:firstLine="0"/>
            </w:pPr>
            <w:r>
              <w:t xml:space="preserve">2 – Приемник </w:t>
            </w:r>
            <w:r w:rsidR="0079439A">
              <w:t>2</w:t>
            </w:r>
          </w:p>
          <w:p w:rsidR="00AB3C92" w:rsidRDefault="00AB3C92" w:rsidP="00AB3C92">
            <w:pPr>
              <w:ind w:firstLine="0"/>
            </w:pPr>
            <w:r>
              <w:t>3 – Передатчик</w:t>
            </w:r>
          </w:p>
          <w:p w:rsidR="00AB3C92" w:rsidRDefault="00AB3C92" w:rsidP="00AB3C92">
            <w:pPr>
              <w:ind w:firstLine="0"/>
            </w:pPr>
            <w:r>
              <w:t>4 – Общее</w:t>
            </w:r>
          </w:p>
          <w:p w:rsidR="00C55034" w:rsidRPr="002E2460" w:rsidRDefault="00AB3C92" w:rsidP="00AB3C92">
            <w:pPr>
              <w:ind w:firstLine="0"/>
            </w:pPr>
            <w:r>
              <w:t>5 – Приемник 1,2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55034" w:rsidRPr="00CF3252" w:rsidRDefault="00CF3252" w:rsidP="00024F0B">
            <w:pPr>
              <w:ind w:firstLine="0"/>
            </w:pPr>
            <w:r>
              <w:t>Номер команды</w:t>
            </w:r>
          </w:p>
        </w:tc>
        <w:tc>
          <w:tcPr>
            <w:tcW w:w="4048" w:type="dxa"/>
            <w:vAlign w:val="center"/>
          </w:tcPr>
          <w:p w:rsidR="00C55034" w:rsidRPr="00CF3252" w:rsidRDefault="00CF325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55034" w:rsidRPr="00152A64" w:rsidRDefault="00C55034" w:rsidP="00CF3252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4048" w:type="dxa"/>
            <w:vAlign w:val="center"/>
          </w:tcPr>
          <w:p w:rsidR="00C55034" w:rsidRDefault="00CF3252" w:rsidP="00024F0B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CF3252" w:rsidRPr="00CF3252" w:rsidRDefault="00CF3252" w:rsidP="00024F0B">
            <w:pPr>
              <w:ind w:firstLine="0"/>
            </w:pPr>
            <w:r>
              <w:t>1 – Начало команды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C55034" w:rsidRPr="00DF66C8" w:rsidRDefault="0029376B" w:rsidP="00DF66C8">
            <w:pPr>
              <w:ind w:firstLine="0"/>
            </w:pPr>
            <w:r>
              <w:t>Номер приемника для начала команды</w:t>
            </w:r>
            <w:r w:rsidR="00DF66C8">
              <w:t xml:space="preserve"> </w:t>
            </w:r>
          </w:p>
        </w:tc>
        <w:tc>
          <w:tcPr>
            <w:tcW w:w="4048" w:type="dxa"/>
            <w:vAlign w:val="center"/>
          </w:tcPr>
          <w:p w:rsidR="00DF66C8" w:rsidRPr="00DF66C8" w:rsidRDefault="008A3040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bookmarkStart w:id="150" w:name="_GoBack"/>
            <w:bookmarkEnd w:id="150"/>
            <w:r w:rsidR="00DF66C8">
              <w:t xml:space="preserve">Сначала применить маску </w:t>
            </w:r>
            <w:r w:rsidR="00DF66C8">
              <w:rPr>
                <w:lang w:val="en-US"/>
              </w:rPr>
              <w:t>0x07</w:t>
            </w:r>
            <w:r>
              <w:rPr>
                <w:lang w:val="en-US"/>
              </w:rPr>
              <w:t>)</w:t>
            </w:r>
          </w:p>
          <w:p w:rsidR="00C55034" w:rsidRDefault="0029376B" w:rsidP="00024F0B">
            <w:pPr>
              <w:ind w:firstLine="0"/>
            </w:pPr>
            <w:r>
              <w:t>0 – по умолчанию</w:t>
            </w:r>
          </w:p>
          <w:p w:rsidR="0029376B" w:rsidRDefault="0029376B" w:rsidP="00024F0B">
            <w:pPr>
              <w:ind w:firstLine="0"/>
            </w:pPr>
            <w:r>
              <w:t>1 – приемник 1</w:t>
            </w:r>
          </w:p>
          <w:p w:rsidR="0029376B" w:rsidRDefault="0029376B" w:rsidP="0029376B">
            <w:pPr>
              <w:ind w:firstLine="0"/>
            </w:pPr>
            <w:r>
              <w:t>2 – приемник 2</w:t>
            </w:r>
          </w:p>
          <w:p w:rsidR="0029376B" w:rsidRPr="006B7352" w:rsidRDefault="0029376B" w:rsidP="00024F0B">
            <w:pPr>
              <w:ind w:firstLine="0"/>
            </w:pPr>
            <w:r>
              <w:t>5 – приемник 1,2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C55034" w:rsidRPr="00CB059D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C55034" w:rsidRDefault="00C55034" w:rsidP="00C55034">
      <w:pPr>
        <w:ind w:firstLine="284"/>
        <w:contextualSpacing/>
        <w:rPr>
          <w:lang w:val="en-US"/>
        </w:rPr>
      </w:pPr>
    </w:p>
    <w:p w:rsidR="00C55034" w:rsidRPr="008638D7" w:rsidRDefault="00C55034" w:rsidP="00C55034">
      <w:pPr>
        <w:ind w:firstLine="284"/>
        <w:contextualSpacing/>
      </w:pPr>
      <w:r>
        <w:lastRenderedPageBreak/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55034" w:rsidRDefault="00C55034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32146D" w:rsidRPr="002E2460" w:rsidRDefault="0032146D" w:rsidP="0032146D">
            <w:pPr>
              <w:ind w:firstLine="0"/>
            </w:pPr>
            <w:r>
              <w:t xml:space="preserve">Команды 32-25 </w:t>
            </w:r>
          </w:p>
        </w:tc>
        <w:tc>
          <w:tcPr>
            <w:tcW w:w="4048" w:type="dxa"/>
            <w:vMerge w:val="restart"/>
            <w:vAlign w:val="center"/>
          </w:tcPr>
          <w:p w:rsidR="0032146D" w:rsidRDefault="0032146D" w:rsidP="00024F0B">
            <w:pPr>
              <w:ind w:firstLine="0"/>
            </w:pPr>
            <w:r>
              <w:t xml:space="preserve">Бит </w:t>
            </w:r>
            <w:r w:rsidR="00185DEF">
              <w:t xml:space="preserve">= </w:t>
            </w:r>
            <w:r>
              <w:t>0 – команда не передается</w:t>
            </w:r>
          </w:p>
          <w:p w:rsidR="0032146D" w:rsidRPr="00CB059D" w:rsidRDefault="0032146D" w:rsidP="00024F0B">
            <w:pPr>
              <w:ind w:firstLine="0"/>
            </w:pPr>
            <w:r>
              <w:t xml:space="preserve">Бит </w:t>
            </w:r>
            <w:r w:rsidR="00185DEF">
              <w:t xml:space="preserve">= </w:t>
            </w:r>
            <w:r>
              <w:t>1 – команда передается</w:t>
            </w: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32146D" w:rsidRPr="00152A64" w:rsidRDefault="0032146D" w:rsidP="00024F0B">
            <w:pPr>
              <w:ind w:firstLine="0"/>
            </w:pPr>
            <w:r>
              <w:t>Команды 24-17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32146D" w:rsidRPr="00152A64" w:rsidRDefault="0032146D" w:rsidP="00024F0B">
            <w:pPr>
              <w:ind w:firstLine="0"/>
            </w:pPr>
            <w:r>
              <w:t>Команды 16-9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32146D" w:rsidRPr="00152A64" w:rsidRDefault="0032146D" w:rsidP="0032146D">
            <w:pPr>
              <w:ind w:firstLine="0"/>
            </w:pPr>
            <w:r>
              <w:t>Команды 8-1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55034" w:rsidRPr="00AF40A0" w:rsidRDefault="00C55034" w:rsidP="00A97F60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</w:t>
            </w:r>
            <w:r w:rsidR="00A97F60">
              <w:rPr>
                <w:b/>
              </w:rPr>
              <w:t>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 w:rsidR="00A97F60">
              <w:rPr>
                <w:b/>
              </w:rPr>
              <w:t>11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55034" w:rsidRDefault="00C55034" w:rsidP="00024F0B">
            <w:pPr>
              <w:ind w:firstLine="0"/>
            </w:pPr>
          </w:p>
        </w:tc>
      </w:tr>
    </w:tbl>
    <w:p w:rsidR="00C55034" w:rsidRPr="008638D7" w:rsidRDefault="00C55034" w:rsidP="00C55034">
      <w:pPr>
        <w:ind w:firstLine="284"/>
        <w:contextualSpacing/>
        <w:rPr>
          <w:lang w:val="en-US"/>
        </w:rPr>
      </w:pPr>
    </w:p>
    <w:p w:rsidR="00C55034" w:rsidRDefault="00C55034" w:rsidP="00C55034">
      <w:pPr>
        <w:pStyle w:val="3"/>
      </w:pPr>
      <w:bookmarkStart w:id="151" w:name="_Toc21607517"/>
      <w:r w:rsidRPr="00E37941">
        <w:t>0</w:t>
      </w:r>
      <w:r>
        <w:rPr>
          <w:lang w:val="en-US"/>
        </w:rPr>
        <w:t>xDA</w:t>
      </w:r>
      <w:r w:rsidRPr="00E37941">
        <w:t xml:space="preserve"> </w:t>
      </w:r>
      <w:r>
        <w:t>Стереть записи журнала Приемника (запрос журнала)</w:t>
      </w:r>
      <w:bookmarkEnd w:id="151"/>
    </w:p>
    <w:p w:rsidR="00C55034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B663E1">
        <w:rPr>
          <w:b/>
          <w:lang w:val="en-US"/>
        </w:rPr>
        <w:t>D</w:t>
      </w:r>
      <w:r>
        <w:rPr>
          <w:b/>
          <w:lang w:val="en-US"/>
        </w:rPr>
        <w:t>A</w:t>
      </w:r>
      <w:r w:rsidRPr="00024F0B">
        <w:rPr>
          <w:b/>
        </w:rPr>
        <w:t xml:space="preserve"> 0</w:t>
      </w:r>
      <w:r>
        <w:rPr>
          <w:b/>
          <w:lang w:val="en-US"/>
        </w:rPr>
        <w:t>x</w:t>
      </w:r>
      <w:r w:rsidRPr="00024F0B">
        <w:rPr>
          <w:b/>
        </w:rPr>
        <w:t xml:space="preserve">00 </w:t>
      </w:r>
      <w:r>
        <w:rPr>
          <w:b/>
          <w:lang w:val="en-US"/>
        </w:rPr>
        <w:t>CRC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B2293C" w:rsidRDefault="00C55034" w:rsidP="00C55034">
      <w:pPr>
        <w:contextualSpacing/>
      </w:pPr>
      <w:r>
        <w:t>копия</w:t>
      </w:r>
    </w:p>
    <w:p w:rsidR="00C55034" w:rsidRPr="00C55034" w:rsidRDefault="00C55034" w:rsidP="00437C75">
      <w:pPr>
        <w:rPr>
          <w:i/>
          <w:lang w:val="en-US"/>
        </w:rPr>
      </w:pPr>
    </w:p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52" w:name="_Toc21607518"/>
      <w:r>
        <w:lastRenderedPageBreak/>
        <w:t>Команды передатчика</w:t>
      </w:r>
      <w:bookmarkEnd w:id="152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53" w:name="_Ref382402616"/>
      <w:bookmarkStart w:id="154" w:name="_Toc21607519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53"/>
      <w:bookmarkEnd w:id="154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>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55" w:name="_Ref382402851"/>
      <w:bookmarkStart w:id="156" w:name="_Toc21607520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55"/>
      <w:bookmarkEnd w:id="156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>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мс включительно, с шагом 1. Значение меньше реального в 10 раз, т.е. сам параметр может быть </w:t>
      </w:r>
      <w:r w:rsidR="002754D4" w:rsidRPr="000A553F">
        <w:t>3</w:t>
      </w:r>
      <w:r>
        <w:t>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665AB7" w:rsidRDefault="00665AB7" w:rsidP="00665AB7">
      <w:pPr>
        <w:pStyle w:val="3"/>
      </w:pPr>
      <w:bookmarkStart w:id="157" w:name="_Ref474753142"/>
      <w:bookmarkStart w:id="158" w:name="_Toc21607521"/>
      <w:r w:rsidRPr="000112A8">
        <w:t>0</w:t>
      </w:r>
      <w:r>
        <w:rPr>
          <w:lang w:val="en-US"/>
        </w:rPr>
        <w:t>x</w:t>
      </w:r>
      <w:r w:rsidRPr="00972DBC">
        <w:t>2</w:t>
      </w:r>
      <w:r>
        <w:t>3 – Коррекция частоты ПРД (чтение)</w:t>
      </w:r>
      <w:bookmarkEnd w:id="157"/>
      <w:bookmarkEnd w:id="158"/>
    </w:p>
    <w:p w:rsidR="00665AB7" w:rsidRPr="003F77D3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C0020B" w:rsidRDefault="00665AB7" w:rsidP="00665AB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23</w:t>
      </w:r>
    </w:p>
    <w:p w:rsidR="00665AB7" w:rsidRPr="000112A8" w:rsidRDefault="00665AB7" w:rsidP="00665AB7">
      <w:pPr>
        <w:ind w:firstLine="284"/>
        <w:contextualSpacing/>
      </w:pPr>
      <w:r>
        <w:t>Ответ</w:t>
      </w:r>
      <w:r w:rsidRPr="000112A8">
        <w:t>:</w:t>
      </w:r>
    </w:p>
    <w:p w:rsidR="00665AB7" w:rsidRPr="00DD122D" w:rsidRDefault="00665AB7" w:rsidP="00665AB7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665AB7" w:rsidRPr="00EA5582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665AB7" w:rsidRDefault="00665AB7" w:rsidP="00665AB7">
      <w:pPr>
        <w:ind w:firstLine="284"/>
        <w:contextualSpacing/>
      </w:pPr>
      <w:r>
        <w:t>Команда на запись:</w:t>
      </w:r>
    </w:p>
    <w:p w:rsidR="00665AB7" w:rsidRPr="00665AB7" w:rsidRDefault="00665AB7" w:rsidP="00665AB7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_Ref474753163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0xA3 – Коррекция частоты ПРД (запись)</w:t>
      </w:r>
      <w:r w:rsidRPr="00665AB7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59" w:name="_Ref382403113"/>
      <w:bookmarkStart w:id="160" w:name="_Toc21607522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59"/>
      <w:bookmarkEnd w:id="160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61" w:name="_Ref382403331"/>
      <w:bookmarkStart w:id="162" w:name="_Toc21607523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61"/>
      <w:bookmarkEnd w:id="162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B445C2" w:rsidRPr="00B445C2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63" w:name="_Ref382403599"/>
      <w:bookmarkStart w:id="164" w:name="_Toc21607524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63"/>
      <w:bookmarkEnd w:id="164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B445C2" w:rsidRPr="00B445C2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65" w:name="_Ref390254412"/>
      <w:bookmarkStart w:id="166" w:name="_Toc21607525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65"/>
      <w:bookmarkEnd w:id="166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67" w:name="_Ref390254435"/>
      <w:bookmarkStart w:id="168" w:name="_Toc21607526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67"/>
      <w:bookmarkEnd w:id="168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69" w:name="_Ref391300494"/>
      <w:bookmarkStart w:id="170" w:name="_Toc21607527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69"/>
      <w:bookmarkEnd w:id="170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Pr="000A36F7" w:rsidRDefault="00EA5582" w:rsidP="00972DBC">
      <w:pPr>
        <w:rPr>
          <w:i/>
        </w:rPr>
      </w:pPr>
    </w:p>
    <w:p w:rsidR="00E66EFB" w:rsidRDefault="00E66EFB" w:rsidP="00E66EFB">
      <w:pPr>
        <w:pStyle w:val="3"/>
      </w:pPr>
      <w:bookmarkStart w:id="171" w:name="_Ref479850892"/>
      <w:bookmarkStart w:id="172" w:name="_Toc21607528"/>
      <w:r w:rsidRPr="000112A8">
        <w:t>0</w:t>
      </w:r>
      <w:r>
        <w:rPr>
          <w:lang w:val="en-US"/>
        </w:rPr>
        <w:t>x</w:t>
      </w:r>
      <w:r w:rsidRPr="00E66EFB">
        <w:t>2</w:t>
      </w:r>
      <w:r>
        <w:rPr>
          <w:lang w:val="en-US"/>
        </w:rPr>
        <w:t>B</w:t>
      </w:r>
      <w:r>
        <w:t xml:space="preserve"> – Переназначение команд ПРД (Кольцо) (чтение)</w:t>
      </w:r>
      <w:bookmarkEnd w:id="171"/>
      <w:bookmarkEnd w:id="172"/>
    </w:p>
    <w:p w:rsidR="00E66EFB" w:rsidRDefault="00E66EFB" w:rsidP="00E66EFB">
      <w:r>
        <w:t>Дискретному входу назначается команда на передачу.</w:t>
      </w:r>
    </w:p>
    <w:p w:rsidR="00E66EFB" w:rsidRPr="003F77D3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E66EFB" w:rsidRDefault="00E66EFB" w:rsidP="00E66EF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</w:t>
      </w:r>
      <w:r w:rsidR="000A36F7">
        <w:rPr>
          <w:b/>
        </w:rPr>
        <w:t>И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E66EFB" w:rsidRPr="000112A8" w:rsidRDefault="00E66EFB" w:rsidP="00E66EFB">
      <w:pPr>
        <w:ind w:firstLine="284"/>
        <w:contextualSpacing/>
      </w:pPr>
      <w:r>
        <w:t>Ответ</w:t>
      </w:r>
      <w:r w:rsidRPr="000112A8">
        <w:t>:</w:t>
      </w:r>
    </w:p>
    <w:p w:rsidR="00E66EFB" w:rsidRPr="00D31335" w:rsidRDefault="00E66EFB" w:rsidP="00E66EFB">
      <w:pPr>
        <w:contextualSpacing/>
        <w:rPr>
          <w:b/>
        </w:rPr>
      </w:pPr>
      <w:r w:rsidRPr="00D31335">
        <w:rPr>
          <w:b/>
        </w:rPr>
        <w:t>0</w:t>
      </w:r>
      <w:r w:rsidRPr="003F77D3">
        <w:rPr>
          <w:b/>
          <w:lang w:val="en-US"/>
        </w:rPr>
        <w:t>x</w:t>
      </w:r>
      <w:r w:rsidRPr="00D31335">
        <w:rPr>
          <w:b/>
        </w:rPr>
        <w:t>55 0</w:t>
      </w:r>
      <w:r w:rsidRPr="003F77D3">
        <w:rPr>
          <w:b/>
          <w:lang w:val="en-US"/>
        </w:rPr>
        <w:t>xAA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2</w:t>
      </w:r>
      <w:r>
        <w:rPr>
          <w:b/>
          <w:lang w:val="en-US"/>
        </w:rPr>
        <w:t>B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0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D31335">
        <w:rPr>
          <w:b/>
          <w:u w:val="single"/>
        </w:rPr>
        <w:t>1</w:t>
      </w:r>
      <w:r w:rsidRPr="00D31335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Default="00E66EFB" w:rsidP="00E66EF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передатчика, </w:t>
      </w:r>
      <w:r w:rsidRPr="003F77D3">
        <w:t>може</w:t>
      </w:r>
      <w:r>
        <w:t>т принимать следующие значения:  1..32 включительно.</w:t>
      </w:r>
    </w:p>
    <w:p w:rsidR="00E66EFB" w:rsidRDefault="00E66EFB" w:rsidP="00E66EFB">
      <w:pPr>
        <w:ind w:firstLine="284"/>
        <w:contextualSpacing/>
      </w:pPr>
      <w:r>
        <w:t>Команда на запись:</w:t>
      </w:r>
    </w:p>
    <w:p w:rsidR="00E66EFB" w:rsidRPr="00E66EFB" w:rsidRDefault="00E66EFB" w:rsidP="00972DBC">
      <w:pPr>
        <w:rPr>
          <w:i/>
        </w:rPr>
      </w:pPr>
      <w:r w:rsidRPr="00E66EFB">
        <w:rPr>
          <w:i/>
        </w:rPr>
        <w:lastRenderedPageBreak/>
        <w:fldChar w:fldCharType="begin"/>
      </w:r>
      <w:r w:rsidRPr="00E66EFB">
        <w:rPr>
          <w:i/>
        </w:rPr>
        <w:instrText xml:space="preserve"> REF _Ref479850971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0xAB – Переназначение команд ПРД (Кольцо) (запись)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</w:pPr>
      <w:bookmarkStart w:id="173" w:name="_Ref404080177"/>
      <w:bookmarkStart w:id="174" w:name="_Toc2160752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73"/>
      <w:bookmarkEnd w:id="174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 xml:space="preserve">55 </w:t>
      </w:r>
      <w:r w:rsidR="00B44919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  <w:lang w:val="en-US"/>
        </w:rPr>
        <w:t>AA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00</w:t>
      </w:r>
      <w:r w:rsidR="00B44919"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Pr="00E87E0A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ins w:id="175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C</w:t>
      </w:r>
      <w:ins w:id="176" w:author="Comparison" w:date="2014-11-19T13:41:00Z">
        <w:r w:rsidR="00B445C2" w:rsidRPr="00B445C2">
          <w:rPr>
            <w:i/>
          </w:rPr>
          <w:t xml:space="preserve"> – Количество команд передатчика (запись)</w:t>
        </w:r>
      </w:ins>
      <w:r>
        <w:rPr>
          <w:i/>
        </w:rPr>
        <w:fldChar w:fldCharType="end"/>
      </w:r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</w:pPr>
      <w:bookmarkStart w:id="177" w:name="_Ref497135114"/>
      <w:bookmarkStart w:id="178" w:name="_Toc21607530"/>
      <w:r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D</w:t>
      </w:r>
      <w:r>
        <w:t xml:space="preserve"> – </w:t>
      </w:r>
      <w:r w:rsidR="00624CD6">
        <w:t xml:space="preserve">Управление сигналами КС и ТМ </w:t>
      </w:r>
      <w:r>
        <w:t>(чтение)</w:t>
      </w:r>
      <w:bookmarkEnd w:id="177"/>
      <w:bookmarkEnd w:id="178"/>
    </w:p>
    <w:p w:rsidR="00162E98" w:rsidRDefault="00162E98" w:rsidP="00162E98"/>
    <w:p w:rsidR="00162E98" w:rsidRDefault="00162E98" w:rsidP="00162E98">
      <w:pPr>
        <w:ind w:firstLine="284"/>
      </w:pPr>
      <w:r>
        <w:t>Формат команды:</w:t>
      </w:r>
    </w:p>
    <w:p w:rsidR="00162E98" w:rsidRPr="0009707D" w:rsidRDefault="00162E98" w:rsidP="00162E98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0х2</w:t>
      </w:r>
      <w:r w:rsidR="00B44919">
        <w:rPr>
          <w:b/>
          <w:lang w:val="en-US"/>
        </w:rPr>
        <w:t>D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  <w:lang w:val="en-US"/>
        </w:rPr>
        <w:t>D</w:t>
      </w:r>
      <w:r w:rsidR="0009707D">
        <w:rPr>
          <w:b/>
        </w:rPr>
        <w:t>С</w:t>
      </w:r>
    </w:p>
    <w:p w:rsidR="00162E98" w:rsidRDefault="00162E98" w:rsidP="00162E98">
      <w:pPr>
        <w:ind w:firstLine="284"/>
      </w:pPr>
      <w:r>
        <w:t>Ответ:</w:t>
      </w:r>
    </w:p>
    <w:p w:rsidR="00162E98" w:rsidRPr="00E87E0A" w:rsidRDefault="00162E98" w:rsidP="00162E98">
      <w:pPr>
        <w:rPr>
          <w:b/>
        </w:rPr>
      </w:pPr>
      <w:r w:rsidRPr="00E87E0A">
        <w:rPr>
          <w:b/>
        </w:rPr>
        <w:t>0</w:t>
      </w:r>
      <w:r>
        <w:rPr>
          <w:b/>
          <w:lang w:val="en-US"/>
        </w:rPr>
        <w:t>x</w:t>
      </w:r>
      <w:r w:rsidRPr="00E87E0A">
        <w:rPr>
          <w:b/>
        </w:rPr>
        <w:t>55 0</w:t>
      </w:r>
      <w:r>
        <w:rPr>
          <w:b/>
          <w:lang w:val="en-US"/>
        </w:rPr>
        <w:t>xAA</w:t>
      </w:r>
      <w:r w:rsidRPr="00E87E0A">
        <w:rPr>
          <w:b/>
        </w:rPr>
        <w:t xml:space="preserve"> 0</w:t>
      </w:r>
      <w:r>
        <w:rPr>
          <w:b/>
          <w:lang w:val="en-US"/>
        </w:rPr>
        <w:t>x</w:t>
      </w:r>
      <w:r w:rsidRPr="00E87E0A">
        <w:rPr>
          <w:b/>
        </w:rPr>
        <w:t>2</w:t>
      </w:r>
      <w:r w:rsidR="00B44919">
        <w:rPr>
          <w:b/>
          <w:lang w:val="en-US"/>
        </w:rPr>
        <w:t>D</w:t>
      </w:r>
      <w:r w:rsidRPr="00E87E0A">
        <w:rPr>
          <w:b/>
        </w:rPr>
        <w:t xml:space="preserve"> </w:t>
      </w:r>
      <w:r w:rsidRPr="00B44919">
        <w:rPr>
          <w:b/>
          <w:lang w:val="en-US"/>
        </w:rPr>
        <w:t>b</w:t>
      </w:r>
      <w:r w:rsidRPr="00E87E0A">
        <w:rPr>
          <w:b/>
        </w:rPr>
        <w:t>1</w:t>
      </w:r>
      <w:r w:rsidR="00B44919" w:rsidRPr="00E87E0A">
        <w:rPr>
          <w:b/>
        </w:rPr>
        <w:t xml:space="preserve">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2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3 </w:t>
      </w:r>
      <w:r w:rsidRPr="00B44919">
        <w:rPr>
          <w:b/>
          <w:lang w:val="en-US"/>
        </w:rPr>
        <w:t>CRC</w:t>
      </w:r>
    </w:p>
    <w:p w:rsidR="00162E98" w:rsidRDefault="00162E98" w:rsidP="00162E98">
      <w:pPr>
        <w:ind w:firstLine="284"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04C7" w:rsidTr="0009707D">
        <w:tc>
          <w:tcPr>
            <w:tcW w:w="644" w:type="dxa"/>
          </w:tcPr>
          <w:p w:rsidR="00C004C7" w:rsidRDefault="00C004C7" w:rsidP="0009707D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004C7" w:rsidRDefault="00C004C7" w:rsidP="0009707D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004C7" w:rsidRDefault="00C004C7" w:rsidP="0009707D">
            <w:pPr>
              <w:ind w:firstLine="0"/>
              <w:jc w:val="center"/>
            </w:pPr>
            <w:r>
              <w:t>Диапазон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004C7" w:rsidRPr="00152A64" w:rsidRDefault="00D53CF6" w:rsidP="0009707D">
            <w:pPr>
              <w:ind w:firstLine="0"/>
            </w:pPr>
            <w:r>
              <w:t>Снижение уровня КС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>0-20дБ, с шагом 1</w:t>
            </w:r>
          </w:p>
        </w:tc>
      </w:tr>
      <w:tr w:rsidR="00C004C7" w:rsidTr="00C004C7">
        <w:trPr>
          <w:trHeight w:val="80"/>
        </w:trPr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04C7" w:rsidRPr="002E2460" w:rsidRDefault="00C004C7" w:rsidP="0009707D">
            <w:pPr>
              <w:ind w:firstLine="0"/>
            </w:pPr>
            <w:r>
              <w:t>Снижение уровня ТМ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 xml:space="preserve">0-20дБ, с шагом 1 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004C7" w:rsidRPr="00152A64" w:rsidRDefault="00C004C7" w:rsidP="0009707D">
            <w:pPr>
              <w:ind w:firstLine="0"/>
            </w:pPr>
            <w:r>
              <w:t>КС по умолчанию</w:t>
            </w:r>
          </w:p>
        </w:tc>
        <w:tc>
          <w:tcPr>
            <w:tcW w:w="4048" w:type="dxa"/>
            <w:vAlign w:val="center"/>
          </w:tcPr>
          <w:p w:rsidR="00C004C7" w:rsidRDefault="00C004C7" w:rsidP="0009707D">
            <w:pPr>
              <w:ind w:firstLine="0"/>
            </w:pPr>
            <w:r>
              <w:t>КС1</w:t>
            </w:r>
            <w:r w:rsidR="003A6CF4">
              <w:t xml:space="preserve"> (0)</w:t>
            </w:r>
            <w:r>
              <w:t>, КС2</w:t>
            </w:r>
            <w:r w:rsidR="003A6CF4">
              <w:t xml:space="preserve"> (1)</w:t>
            </w:r>
          </w:p>
        </w:tc>
      </w:tr>
    </w:tbl>
    <w:p w:rsidR="00162E98" w:rsidRDefault="00162E98" w:rsidP="00162E98">
      <w:pPr>
        <w:ind w:firstLine="284"/>
      </w:pPr>
      <w:r>
        <w:t>Команда на запись:</w:t>
      </w:r>
    </w:p>
    <w:p w:rsidR="00162E98" w:rsidRDefault="00624CD6" w:rsidP="00976297">
      <w:pPr>
        <w:rPr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_Ref497135330 \h 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ins w:id="179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D</w:t>
      </w:r>
      <w:ins w:id="180" w:author="Comparison" w:date="2014-11-19T13:41:00Z">
        <w:r w:rsidR="00B445C2" w:rsidRPr="00B445C2">
          <w:rPr>
            <w:i/>
          </w:rPr>
          <w:t xml:space="preserve"> – </w:t>
        </w:r>
      </w:ins>
      <w:r w:rsidR="00B445C2" w:rsidRPr="00B445C2">
        <w:rPr>
          <w:i/>
        </w:rPr>
        <w:t>Управление сигналами КС и ТМ</w:t>
      </w:r>
      <w:ins w:id="181" w:author="Comparison" w:date="2014-11-19T13:41:00Z">
        <w:r w:rsidR="00B445C2" w:rsidRPr="00B445C2">
          <w:rPr>
            <w:i/>
          </w:rPr>
          <w:t xml:space="preserve"> (запись)</w:t>
        </w:r>
      </w:ins>
      <w:r w:rsidRPr="00624CD6">
        <w:rPr>
          <w:i/>
        </w:rPr>
        <w:fldChar w:fldCharType="end"/>
      </w:r>
    </w:p>
    <w:p w:rsidR="00BF5EED" w:rsidRDefault="00BF5EED" w:rsidP="00976297">
      <w:pPr>
        <w:rPr>
          <w:i/>
        </w:rPr>
      </w:pPr>
    </w:p>
    <w:p w:rsidR="00BF5EED" w:rsidRDefault="00BF5EED" w:rsidP="00BF5EED">
      <w:pPr>
        <w:pStyle w:val="3"/>
      </w:pPr>
      <w:bookmarkStart w:id="182" w:name="_Ref511381163"/>
      <w:bookmarkStart w:id="183" w:name="_Toc21607531"/>
      <w:r w:rsidRPr="000112A8"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E</w:t>
      </w:r>
      <w:r>
        <w:t xml:space="preserve"> –Сигнализация команд</w:t>
      </w:r>
      <w:r w:rsidR="00DB7015">
        <w:t xml:space="preserve"> передатчика</w:t>
      </w:r>
      <w:r>
        <w:t xml:space="preserve"> (чтение)</w:t>
      </w:r>
      <w:bookmarkEnd w:id="182"/>
      <w:bookmarkEnd w:id="183"/>
    </w:p>
    <w:p w:rsidR="00BF5EED" w:rsidRPr="003F77D3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</w:p>
    <w:p w:rsidR="00BF5EED" w:rsidRPr="000112A8" w:rsidRDefault="00BF5EED" w:rsidP="00BF5EED">
      <w:pPr>
        <w:ind w:firstLine="284"/>
        <w:contextualSpacing/>
      </w:pPr>
      <w:r>
        <w:t>Ответ</w:t>
      </w:r>
      <w:r w:rsidRPr="000112A8">
        <w:t>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BF5EED" w:rsidRPr="002646A5" w:rsidRDefault="00BF5EED" w:rsidP="00BF5EED">
      <w:pPr>
        <w:ind w:firstLine="284"/>
        <w:contextualSpacing/>
      </w:pPr>
      <w:r>
        <w:t>Данные:</w:t>
      </w:r>
    </w:p>
    <w:p w:rsidR="00BF5EED" w:rsidRPr="0024109B" w:rsidRDefault="00BF5EED" w:rsidP="00BF5EED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172F2C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BF5EED" w:rsidTr="00743C5E"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BF5EED" w:rsidRPr="005866B6" w:rsidRDefault="00BF5EED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BF5EED" w:rsidRPr="00C24F10" w:rsidRDefault="00BF5EED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743C5E">
        <w:tc>
          <w:tcPr>
            <w:tcW w:w="877" w:type="dxa"/>
            <w:vAlign w:val="center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BF5EED" w:rsidRPr="008A55C6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 Команда на запись:</w:t>
      </w:r>
    </w:p>
    <w:p w:rsidR="00BF5EED" w:rsidRPr="00DB7015" w:rsidRDefault="00BF5EED" w:rsidP="00BF5EED">
      <w:pPr>
        <w:rPr>
          <w:i/>
        </w:rPr>
      </w:pPr>
      <w:r w:rsidRPr="00DB7015">
        <w:rPr>
          <w:i/>
          <w:lang w:val="en-US"/>
        </w:rPr>
        <w:fldChar w:fldCharType="begin"/>
      </w:r>
      <w:r w:rsidRPr="00DB7015">
        <w:rPr>
          <w:i/>
        </w:rPr>
        <w:instrText xml:space="preserve"> REF _Ref511380681 \h  \* </w:instrText>
      </w:r>
      <w:r w:rsidRPr="00DB7015">
        <w:rPr>
          <w:i/>
          <w:lang w:val="en-US"/>
        </w:rPr>
        <w:instrText>MERGEFORMAT</w:instrText>
      </w:r>
      <w:r w:rsidRPr="00DB7015">
        <w:rPr>
          <w:i/>
        </w:rPr>
        <w:instrText xml:space="preserve"> </w:instrText>
      </w:r>
      <w:r w:rsidRPr="00DB7015">
        <w:rPr>
          <w:i/>
          <w:lang w:val="en-US"/>
        </w:rPr>
      </w:r>
      <w:r w:rsidRPr="00DB7015">
        <w:rPr>
          <w:i/>
          <w:lang w:val="en-US"/>
        </w:rPr>
        <w:fldChar w:fldCharType="separate"/>
      </w:r>
      <w:r w:rsidR="00DB7015" w:rsidRPr="00DB7015">
        <w:rPr>
          <w:i/>
        </w:rPr>
        <w:fldChar w:fldCharType="begin"/>
      </w:r>
      <w:r w:rsidR="00DB7015" w:rsidRPr="00DB7015">
        <w:rPr>
          <w:i/>
          <w:lang w:val="en-US"/>
        </w:rPr>
        <w:instrText xml:space="preserve"> REF _Ref511381137 \h </w:instrText>
      </w:r>
      <w:r w:rsidR="00DB7015" w:rsidRPr="00DB7015">
        <w:rPr>
          <w:i/>
        </w:rPr>
        <w:instrText xml:space="preserve"> \* MERGEFORMAT </w:instrText>
      </w:r>
      <w:r w:rsidR="00DB7015" w:rsidRPr="00DB7015">
        <w:rPr>
          <w:i/>
        </w:rPr>
      </w:r>
      <w:r w:rsidR="00DB7015" w:rsidRPr="00DB7015">
        <w:rPr>
          <w:i/>
        </w:rPr>
        <w:fldChar w:fldCharType="separate"/>
      </w:r>
      <w:r w:rsidR="00DB7015" w:rsidRPr="00DB7015">
        <w:rPr>
          <w:i/>
        </w:rPr>
        <w:t>0</w:t>
      </w:r>
      <w:r w:rsidR="00DB7015" w:rsidRPr="00DB7015">
        <w:rPr>
          <w:i/>
          <w:lang w:val="en-US"/>
        </w:rPr>
        <w:t>xAE</w:t>
      </w:r>
      <w:r w:rsidR="00DB7015" w:rsidRPr="00DB7015">
        <w:rPr>
          <w:i/>
        </w:rPr>
        <w:t xml:space="preserve"> – Сигнализация команд передатчика (запись)</w:t>
      </w:r>
      <w:r w:rsidR="00DB7015" w:rsidRPr="00DB7015">
        <w:rPr>
          <w:i/>
        </w:rPr>
        <w:fldChar w:fldCharType="end"/>
      </w:r>
      <w:r w:rsidRPr="00DB7015">
        <w:rPr>
          <w:i/>
          <w:lang w:val="en-US"/>
        </w:rPr>
        <w:fldChar w:fldCharType="end"/>
      </w:r>
    </w:p>
    <w:p w:rsidR="00BF5EED" w:rsidRPr="00624CD6" w:rsidRDefault="00BF5EED" w:rsidP="00976297">
      <w:pPr>
        <w:rPr>
          <w:i/>
        </w:rPr>
      </w:pPr>
    </w:p>
    <w:p w:rsidR="00972DBC" w:rsidRDefault="00972DBC" w:rsidP="00972DBC">
      <w:pPr>
        <w:pStyle w:val="3"/>
      </w:pPr>
      <w:bookmarkStart w:id="184" w:name="_Ref382402644"/>
      <w:bookmarkStart w:id="185" w:name="_Toc21607532"/>
      <w:r>
        <w:lastRenderedPageBreak/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84"/>
      <w:bookmarkEnd w:id="185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86" w:name="_Ref382402873"/>
      <w:bookmarkStart w:id="187" w:name="_Toc21607533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86"/>
      <w:bookmarkEnd w:id="187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Default="00972DBC" w:rsidP="00437C75">
      <w:pPr>
        <w:rPr>
          <w:i/>
        </w:rPr>
      </w:pPr>
    </w:p>
    <w:p w:rsidR="00665AB7" w:rsidRDefault="00665AB7" w:rsidP="00665AB7">
      <w:pPr>
        <w:pStyle w:val="3"/>
      </w:pPr>
      <w:bookmarkStart w:id="188" w:name="_Ref474753163"/>
      <w:bookmarkStart w:id="189" w:name="_Toc21607534"/>
      <w:r>
        <w:t>0</w:t>
      </w:r>
      <w:r>
        <w:rPr>
          <w:lang w:val="en-US"/>
        </w:rPr>
        <w:t>xA</w:t>
      </w:r>
      <w:r>
        <w:t>3 – Коррекция частоты ПРД (запись)</w:t>
      </w:r>
      <w:bookmarkEnd w:id="188"/>
      <w:bookmarkEnd w:id="189"/>
    </w:p>
    <w:p w:rsidR="00665AB7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B20147" w:rsidRDefault="00665AB7" w:rsidP="00665AB7">
      <w:pPr>
        <w:contextualSpacing/>
        <w:rPr>
          <w:b/>
        </w:rPr>
      </w:pPr>
      <w:r w:rsidRPr="00B20147">
        <w:rPr>
          <w:b/>
        </w:rPr>
        <w:t>0</w:t>
      </w:r>
      <w:r w:rsidRPr="003F77D3">
        <w:rPr>
          <w:b/>
          <w:lang w:val="en-US"/>
        </w:rPr>
        <w:t>x</w:t>
      </w:r>
      <w:r w:rsidRPr="00B20147">
        <w:rPr>
          <w:b/>
        </w:rPr>
        <w:t>55 0</w:t>
      </w:r>
      <w:r w:rsidRPr="003F77D3">
        <w:rPr>
          <w:b/>
          <w:lang w:val="en-US"/>
        </w:rPr>
        <w:t>xAA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="003E0A2B" w:rsidRPr="00B20147">
        <w:rPr>
          <w:b/>
        </w:rPr>
        <w:t>3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20147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20147">
        <w:rPr>
          <w:b/>
          <w:u w:val="single"/>
        </w:rPr>
        <w:t>1</w:t>
      </w:r>
      <w:r w:rsidRPr="00B20147">
        <w:rPr>
          <w:b/>
        </w:rPr>
        <w:t xml:space="preserve"> </w:t>
      </w:r>
      <w:r>
        <w:rPr>
          <w:b/>
          <w:lang w:val="en-US"/>
        </w:rPr>
        <w:t>CRC</w:t>
      </w:r>
    </w:p>
    <w:p w:rsidR="00665AB7" w:rsidRPr="003632B3" w:rsidRDefault="00665AB7" w:rsidP="00665AB7">
      <w:pPr>
        <w:ind w:firstLine="284"/>
        <w:contextualSpacing/>
      </w:pPr>
      <w:r>
        <w:t>Ответ</w:t>
      </w:r>
      <w:r w:rsidRPr="003632B3">
        <w:t>:</w:t>
      </w:r>
    </w:p>
    <w:p w:rsidR="00665AB7" w:rsidRDefault="00665AB7" w:rsidP="00665AB7">
      <w:pPr>
        <w:contextualSpacing/>
      </w:pPr>
      <w:r>
        <w:t>копия</w:t>
      </w:r>
    </w:p>
    <w:p w:rsidR="00665AB7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65AB7" w:rsidRDefault="00665AB7" w:rsidP="00665AB7">
      <w:pPr>
        <w:ind w:firstLine="284"/>
        <w:contextualSpacing/>
      </w:pPr>
      <w:r>
        <w:t xml:space="preserve">Команда на чтение: </w:t>
      </w:r>
    </w:p>
    <w:p w:rsidR="00665AB7" w:rsidRPr="00665AB7" w:rsidRDefault="00665AB7" w:rsidP="00437C75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_Ref474753142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0x23 – Коррекция частоты ПРД (чтение)</w:t>
      </w:r>
      <w:r w:rsidRPr="00665AB7">
        <w:rPr>
          <w:i/>
        </w:rPr>
        <w:fldChar w:fldCharType="end"/>
      </w:r>
    </w:p>
    <w:p w:rsidR="00DC6664" w:rsidRDefault="00DC6664" w:rsidP="00DC6664">
      <w:pPr>
        <w:pStyle w:val="3"/>
      </w:pPr>
      <w:bookmarkStart w:id="190" w:name="_Ref382403136"/>
      <w:bookmarkStart w:id="191" w:name="_Toc21607535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90"/>
      <w:bookmarkEnd w:id="191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92" w:name="_Ref382403358"/>
      <w:bookmarkStart w:id="193" w:name="_Toc21607536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92"/>
      <w:bookmarkEnd w:id="193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B445C2" w:rsidRPr="00B445C2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94" w:name="_Ref382403627"/>
      <w:bookmarkStart w:id="195" w:name="_Toc21607537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94"/>
      <w:bookmarkEnd w:id="195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B445C2" w:rsidRPr="00B445C2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96" w:name="_Ref390254365"/>
      <w:bookmarkStart w:id="197" w:name="_Toc21607538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96"/>
      <w:bookmarkEnd w:id="197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98" w:name="_Ref390254388"/>
      <w:bookmarkStart w:id="199" w:name="_Toc21607539"/>
      <w:r>
        <w:lastRenderedPageBreak/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98"/>
      <w:bookmarkEnd w:id="199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200" w:name="_Ref391300542"/>
      <w:bookmarkStart w:id="201" w:name="_Toc21607540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200"/>
      <w:bookmarkEnd w:id="201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202" w:name="_Ref380594044"/>
      <w:bookmarkStart w:id="203" w:name="_Toc21607541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202"/>
      <w:bookmarkEnd w:id="203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B445C2" w:rsidRPr="00B445C2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E66EFB" w:rsidP="00437C75">
      <w:pPr>
        <w:contextualSpacing/>
      </w:pPr>
      <w:r>
        <w:t>Н</w:t>
      </w:r>
      <w:r w:rsidR="00B2293C" w:rsidRPr="00B2293C">
        <w:t>ет</w:t>
      </w:r>
    </w:p>
    <w:p w:rsidR="00E66EFB" w:rsidRDefault="00E66EFB" w:rsidP="00437C75">
      <w:pPr>
        <w:contextualSpacing/>
      </w:pPr>
    </w:p>
    <w:p w:rsidR="00E66EFB" w:rsidRDefault="00E66EFB" w:rsidP="00E66EFB">
      <w:pPr>
        <w:pStyle w:val="3"/>
      </w:pPr>
      <w:bookmarkStart w:id="204" w:name="_Ref479850971"/>
      <w:bookmarkStart w:id="205" w:name="_Toc21607542"/>
      <w:r>
        <w:t>0</w:t>
      </w:r>
      <w:r>
        <w:rPr>
          <w:lang w:val="en-US"/>
        </w:rPr>
        <w:t>xAB</w:t>
      </w:r>
      <w:r>
        <w:t xml:space="preserve"> – Переназначение команд ПРД (Кольцо) (запись)</w:t>
      </w:r>
      <w:bookmarkEnd w:id="204"/>
      <w:bookmarkEnd w:id="205"/>
    </w:p>
    <w:p w:rsidR="00E66EFB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0A36F7" w:rsidRDefault="00E66EFB" w:rsidP="00E66EFB">
      <w:pPr>
        <w:contextualSpacing/>
        <w:rPr>
          <w:b/>
        </w:rPr>
      </w:pPr>
      <w:r w:rsidRPr="000A36F7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E66EFB" w:rsidRPr="003632B3" w:rsidRDefault="00E66EFB" w:rsidP="00E66EFB">
      <w:pPr>
        <w:ind w:firstLine="284"/>
        <w:contextualSpacing/>
      </w:pPr>
      <w:r>
        <w:t>Ответ</w:t>
      </w:r>
      <w:r w:rsidRPr="003632B3">
        <w:t>:</w:t>
      </w:r>
    </w:p>
    <w:p w:rsidR="00E66EFB" w:rsidRDefault="00E66EFB" w:rsidP="00E66EFB">
      <w:pPr>
        <w:contextualSpacing/>
      </w:pPr>
      <w:r>
        <w:t>копия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Pr="00014D69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E66EFB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E66EFB" w:rsidRDefault="00E66EFB" w:rsidP="00E66EFB">
      <w:pPr>
        <w:ind w:firstLine="284"/>
        <w:contextualSpacing/>
      </w:pPr>
      <w:r>
        <w:t xml:space="preserve">Команда на чтение: </w:t>
      </w:r>
    </w:p>
    <w:p w:rsidR="00E66EFB" w:rsidRPr="00E66EFB" w:rsidRDefault="00E66EFB" w:rsidP="00437C75">
      <w:pPr>
        <w:contextualSpacing/>
        <w:rPr>
          <w:i/>
        </w:rPr>
      </w:pPr>
      <w:r w:rsidRPr="00E66EFB">
        <w:rPr>
          <w:i/>
        </w:rPr>
        <w:fldChar w:fldCharType="begin"/>
      </w:r>
      <w:r w:rsidRPr="00E66EFB">
        <w:rPr>
          <w:i/>
        </w:rPr>
        <w:instrText xml:space="preserve"> REF _Ref479850892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0x2B – Переназначение команд ПРД (Кольцо) (чтение)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206" w:author="Comparison" w:date="2014-11-19T13:41:00Z"/>
        </w:rPr>
      </w:pPr>
      <w:bookmarkStart w:id="207" w:name="_Ref404080226"/>
      <w:bookmarkStart w:id="208" w:name="_Toc21607543"/>
      <w:ins w:id="209" w:author="Comparison" w:date="2014-11-19T13:41:00Z">
        <w:r>
          <w:t>0</w:t>
        </w:r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ins w:id="210" w:author="Comparison" w:date="2014-11-19T13:41:00Z">
        <w:r>
          <w:t xml:space="preserve"> – Количество команд передатчика (запись)</w:t>
        </w:r>
        <w:bookmarkEnd w:id="207"/>
        <w:bookmarkEnd w:id="208"/>
      </w:ins>
    </w:p>
    <w:p w:rsidR="00976297" w:rsidRDefault="00976297" w:rsidP="00976297">
      <w:pPr>
        <w:rPr>
          <w:ins w:id="211" w:author="Comparison" w:date="2014-11-19T13:41:00Z"/>
        </w:rPr>
      </w:pPr>
    </w:p>
    <w:p w:rsidR="00976297" w:rsidRDefault="00976297" w:rsidP="00976297">
      <w:pPr>
        <w:ind w:firstLine="284"/>
        <w:rPr>
          <w:ins w:id="212" w:author="Comparison" w:date="2014-11-19T13:41:00Z"/>
        </w:rPr>
      </w:pPr>
      <w:ins w:id="213" w:author="Comparison" w:date="2014-11-19T13:41:00Z">
        <w:r>
          <w:t>Формат команды:</w:t>
        </w:r>
      </w:ins>
    </w:p>
    <w:p w:rsidR="00976297" w:rsidRPr="00E87E0A" w:rsidRDefault="00976297" w:rsidP="00976297">
      <w:pPr>
        <w:rPr>
          <w:ins w:id="214" w:author="Comparison" w:date="2014-11-19T13:41:00Z"/>
          <w:b/>
        </w:rPr>
      </w:pPr>
      <w:ins w:id="215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r>
          <w:rPr>
            <w:b/>
            <w:lang w:val="en-US"/>
          </w:rPr>
          <w:t>xAA</w:t>
        </w:r>
        <w:r w:rsidRPr="00E87E0A">
          <w:rPr>
            <w:b/>
          </w:rPr>
          <w:t xml:space="preserve"> 0</w:t>
        </w:r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C</w:t>
      </w:r>
      <w:ins w:id="216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217" w:author="Comparison" w:date="2014-11-19T13:41:00Z"/>
        </w:rPr>
      </w:pPr>
      <w:ins w:id="218" w:author="Comparison" w:date="2014-11-19T13:41:00Z">
        <w:r>
          <w:t>Ответ:</w:t>
        </w:r>
      </w:ins>
    </w:p>
    <w:p w:rsidR="00976297" w:rsidRDefault="00976297" w:rsidP="00976297">
      <w:pPr>
        <w:rPr>
          <w:ins w:id="219" w:author="Comparison" w:date="2014-11-19T13:41:00Z"/>
        </w:rPr>
      </w:pPr>
      <w:ins w:id="220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221" w:author="Comparison" w:date="2014-11-19T13:41:00Z"/>
        </w:rPr>
      </w:pPr>
      <w:ins w:id="222" w:author="Comparison" w:date="2014-11-19T13:41:00Z">
        <w:r>
          <w:t>Данные:</w:t>
        </w:r>
      </w:ins>
    </w:p>
    <w:p w:rsidR="00976297" w:rsidRDefault="00976297" w:rsidP="00976297">
      <w:pPr>
        <w:rPr>
          <w:ins w:id="223" w:author="Comparison" w:date="2014-11-19T13:41:00Z"/>
          <w:i/>
        </w:rPr>
      </w:pPr>
      <w:ins w:id="224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225" w:author="Comparison" w:date="2014-11-19T13:41:00Z"/>
        </w:rPr>
      </w:pPr>
      <w:ins w:id="226" w:author="Comparison" w:date="2014-11-19T13:41:00Z">
        <w:r>
          <w:t xml:space="preserve">Команда на чтение: </w:t>
        </w:r>
      </w:ins>
    </w:p>
    <w:p w:rsidR="00976297" w:rsidRPr="00E87E0A" w:rsidRDefault="00976297" w:rsidP="00976297">
      <w:pPr>
        <w:rPr>
          <w:i/>
        </w:rPr>
      </w:pPr>
      <w:ins w:id="227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228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0x2C – Количество команд передатчика (чтение)</w:t>
      </w:r>
      <w:ins w:id="229" w:author="Comparison" w:date="2014-11-19T13:41:00Z">
        <w:r>
          <w:rPr>
            <w:i/>
          </w:rPr>
          <w:fldChar w:fldCharType="end"/>
        </w:r>
      </w:ins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  <w:rPr>
          <w:ins w:id="230" w:author="Comparison" w:date="2014-11-19T13:41:00Z"/>
        </w:rPr>
      </w:pPr>
      <w:bookmarkStart w:id="231" w:name="_Ref497135330"/>
      <w:bookmarkStart w:id="232" w:name="_Toc21607544"/>
      <w:ins w:id="233" w:author="Comparison" w:date="2014-11-19T13:41:00Z">
        <w:r>
          <w:t>0</w:t>
        </w:r>
        <w:r>
          <w:rPr>
            <w:lang w:val="en-US"/>
          </w:rPr>
          <w:t>xA</w:t>
        </w:r>
      </w:ins>
      <w:r>
        <w:rPr>
          <w:lang w:val="en-US"/>
        </w:rPr>
        <w:t>D</w:t>
      </w:r>
      <w:ins w:id="234" w:author="Comparison" w:date="2014-11-19T13:41:00Z">
        <w:r>
          <w:t xml:space="preserve"> – </w:t>
        </w:r>
      </w:ins>
      <w:r w:rsidR="00624CD6">
        <w:t>Управление сигналами КС и ТМ</w:t>
      </w:r>
      <w:ins w:id="235" w:author="Comparison" w:date="2014-11-19T13:41:00Z">
        <w:r>
          <w:t xml:space="preserve"> (запись)</w:t>
        </w:r>
        <w:bookmarkEnd w:id="231"/>
        <w:bookmarkEnd w:id="232"/>
      </w:ins>
    </w:p>
    <w:p w:rsidR="00162E98" w:rsidRDefault="00162E98" w:rsidP="00162E98">
      <w:pPr>
        <w:rPr>
          <w:ins w:id="236" w:author="Comparison" w:date="2014-11-19T13:41:00Z"/>
        </w:rPr>
      </w:pPr>
    </w:p>
    <w:p w:rsidR="00162E98" w:rsidRDefault="00162E98" w:rsidP="00162E98">
      <w:pPr>
        <w:ind w:firstLine="284"/>
        <w:rPr>
          <w:ins w:id="237" w:author="Comparison" w:date="2014-11-19T13:41:00Z"/>
        </w:rPr>
      </w:pPr>
      <w:ins w:id="238" w:author="Comparison" w:date="2014-11-19T13:41:00Z">
        <w:r>
          <w:t>Формат команды:</w:t>
        </w:r>
      </w:ins>
    </w:p>
    <w:p w:rsidR="00162E98" w:rsidRPr="00E87E0A" w:rsidRDefault="00162E98" w:rsidP="00162E98">
      <w:pPr>
        <w:rPr>
          <w:ins w:id="239" w:author="Comparison" w:date="2014-11-19T13:41:00Z"/>
          <w:b/>
        </w:rPr>
      </w:pPr>
      <w:ins w:id="240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r>
          <w:rPr>
            <w:b/>
            <w:lang w:val="en-US"/>
          </w:rPr>
          <w:t>xAA</w:t>
        </w:r>
        <w:r w:rsidRPr="00E87E0A">
          <w:rPr>
            <w:b/>
          </w:rPr>
          <w:t xml:space="preserve"> 0</w:t>
        </w:r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D</w:t>
      </w:r>
      <w:ins w:id="241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>0</w:t>
        </w:r>
      </w:ins>
      <w:r w:rsidR="00276B96" w:rsidRPr="00E87E0A">
        <w:rPr>
          <w:b/>
        </w:rPr>
        <w:t>2</w:t>
      </w:r>
      <w:ins w:id="242" w:author="Comparison" w:date="2014-11-19T13:41:00Z">
        <w:r w:rsidRPr="00E87E0A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</w:ins>
      <w:r w:rsidR="00276B96" w:rsidRPr="00276B96">
        <w:rPr>
          <w:b/>
          <w:u w:val="single"/>
          <w:lang w:val="en-US"/>
        </w:rPr>
        <w:t>b</w:t>
      </w:r>
      <w:r w:rsidR="00276B96" w:rsidRPr="00E87E0A">
        <w:rPr>
          <w:b/>
          <w:u w:val="single"/>
        </w:rPr>
        <w:t>2</w:t>
      </w:r>
      <w:r w:rsidR="00276B96" w:rsidRPr="00E87E0A">
        <w:rPr>
          <w:b/>
        </w:rPr>
        <w:t xml:space="preserve"> </w:t>
      </w:r>
      <w:ins w:id="243" w:author="Comparison" w:date="2014-11-19T13:41:00Z">
        <w:r>
          <w:rPr>
            <w:b/>
            <w:lang w:val="en-US"/>
          </w:rPr>
          <w:t>CRC</w:t>
        </w:r>
      </w:ins>
    </w:p>
    <w:p w:rsidR="00162E98" w:rsidRDefault="00162E98" w:rsidP="00162E98">
      <w:pPr>
        <w:ind w:firstLine="284"/>
        <w:rPr>
          <w:ins w:id="244" w:author="Comparison" w:date="2014-11-19T13:41:00Z"/>
        </w:rPr>
      </w:pPr>
      <w:ins w:id="245" w:author="Comparison" w:date="2014-11-19T13:41:00Z">
        <w:r>
          <w:t>Ответ:</w:t>
        </w:r>
      </w:ins>
    </w:p>
    <w:p w:rsidR="00162E98" w:rsidRDefault="00162E98" w:rsidP="00162E98">
      <w:pPr>
        <w:rPr>
          <w:ins w:id="246" w:author="Comparison" w:date="2014-11-19T13:41:00Z"/>
        </w:rPr>
      </w:pPr>
      <w:ins w:id="247" w:author="Comparison" w:date="2014-11-19T13:41:00Z">
        <w:r>
          <w:t>копия</w:t>
        </w:r>
      </w:ins>
    </w:p>
    <w:p w:rsidR="00162E98" w:rsidRDefault="00162E98" w:rsidP="00162E98">
      <w:pPr>
        <w:ind w:firstLine="284"/>
        <w:rPr>
          <w:ins w:id="248" w:author="Comparison" w:date="2014-11-19T13:41:00Z"/>
        </w:rPr>
      </w:pPr>
      <w:ins w:id="249" w:author="Comparison" w:date="2014-11-19T13:41:00Z">
        <w:r>
          <w:t>Данные:</w:t>
        </w:r>
      </w:ins>
    </w:p>
    <w:p w:rsidR="00276B96" w:rsidRP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номер параметра (1 – Снижение уровня КС, 2 – Снижение уровня ТМ. 3 – КС по умолчанию).</w:t>
      </w:r>
    </w:p>
    <w:p w:rsid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62E98" w:rsidRDefault="00162E98" w:rsidP="00162E98">
      <w:pPr>
        <w:ind w:firstLine="284"/>
        <w:rPr>
          <w:ins w:id="250" w:author="Comparison" w:date="2014-11-19T13:41:00Z"/>
        </w:rPr>
      </w:pPr>
      <w:ins w:id="251" w:author="Comparison" w:date="2014-11-19T13:41:00Z">
        <w:r>
          <w:t xml:space="preserve">Команда на чтение: </w:t>
        </w:r>
      </w:ins>
    </w:p>
    <w:p w:rsidR="00162E98" w:rsidRPr="00624CD6" w:rsidRDefault="00162E98" w:rsidP="00976297">
      <w:pPr>
        <w:rPr>
          <w:ins w:id="252" w:author="Comparison" w:date="2014-11-19T13:41:00Z"/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_Ref497135114 \h </w:instrText>
      </w:r>
      <w:r w:rsidR="00624CD6" w:rsidRPr="00624CD6">
        <w:rPr>
          <w:i/>
        </w:rPr>
        <w:instrText xml:space="preserve">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r w:rsidR="00B445C2" w:rsidRPr="00B445C2">
        <w:rPr>
          <w:i/>
        </w:rPr>
        <w:t>0x2D – Управление сигналами КС и ТМ (чтение)</w:t>
      </w:r>
      <w:r w:rsidRPr="00624CD6">
        <w:rPr>
          <w:i/>
        </w:rPr>
        <w:fldChar w:fldCharType="end"/>
      </w:r>
    </w:p>
    <w:p w:rsidR="005C4EEA" w:rsidRPr="003A55A2" w:rsidRDefault="005C4EEA" w:rsidP="00437C75">
      <w:pPr>
        <w:ind w:firstLine="284"/>
        <w:contextualSpacing/>
      </w:pPr>
    </w:p>
    <w:p w:rsidR="00BF5EED" w:rsidRDefault="00BF5EED" w:rsidP="00BF5EED">
      <w:pPr>
        <w:pStyle w:val="3"/>
      </w:pPr>
      <w:bookmarkStart w:id="253" w:name="_Ref511381137"/>
      <w:bookmarkStart w:id="254" w:name="_Toc21607545"/>
      <w:r>
        <w:t>0</w:t>
      </w:r>
      <w:r>
        <w:rPr>
          <w:lang w:val="en-US"/>
        </w:rPr>
        <w:t>xAE</w:t>
      </w:r>
      <w:r>
        <w:t xml:space="preserve"> – Сигнализация команд передатчика</w:t>
      </w:r>
      <w:r w:rsidRPr="00BF5EED">
        <w:t xml:space="preserve"> </w:t>
      </w:r>
      <w:r>
        <w:t>(запись)</w:t>
      </w:r>
      <w:bookmarkEnd w:id="253"/>
      <w:bookmarkEnd w:id="254"/>
    </w:p>
    <w:p w:rsidR="00BF5EED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AE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BF5EED" w:rsidRPr="003632B3" w:rsidRDefault="00BF5EED" w:rsidP="00BF5EED">
      <w:pPr>
        <w:ind w:firstLine="284"/>
        <w:contextualSpacing/>
      </w:pPr>
      <w:r>
        <w:t>Ответ</w:t>
      </w:r>
      <w:r w:rsidRPr="003632B3">
        <w:t>:</w:t>
      </w:r>
    </w:p>
    <w:p w:rsidR="00BF5EED" w:rsidRDefault="00BF5EED" w:rsidP="00BF5EED">
      <w:pPr>
        <w:contextualSpacing/>
      </w:pPr>
      <w:r>
        <w:t>копия</w:t>
      </w:r>
    </w:p>
    <w:p w:rsidR="00BF5EED" w:rsidRDefault="00BF5EED" w:rsidP="00BF5EED">
      <w:pPr>
        <w:ind w:firstLine="284"/>
        <w:contextualSpacing/>
      </w:pPr>
      <w:r>
        <w:t>Данные: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172F2C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BF5EED" w:rsidTr="00743C5E"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BF5EED" w:rsidRPr="005866B6" w:rsidRDefault="00BF5EED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BF5EED" w:rsidRPr="00C24F10" w:rsidRDefault="00BF5EED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BF5EED" w:rsidRPr="008A55C6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Команда на чтение: </w:t>
      </w:r>
    </w:p>
    <w:p w:rsidR="00B2293C" w:rsidRDefault="00DB7015" w:rsidP="00185DEF">
      <w:pPr>
        <w:ind w:firstLine="284"/>
        <w:contextualSpacing/>
      </w:pPr>
      <w:r>
        <w:tab/>
      </w:r>
      <w:r w:rsidRPr="00DB7015">
        <w:rPr>
          <w:i/>
        </w:rPr>
        <w:fldChar w:fldCharType="begin"/>
      </w:r>
      <w:r w:rsidRPr="00DB7015">
        <w:rPr>
          <w:i/>
        </w:rPr>
        <w:instrText xml:space="preserve"> REF _Ref511381163 \h </w:instrText>
      </w:r>
      <w:r>
        <w:rPr>
          <w:i/>
        </w:rPr>
        <w:instrText xml:space="preserve"> \* MERGEFORMAT </w:instrText>
      </w:r>
      <w:r w:rsidRPr="00DB7015">
        <w:rPr>
          <w:i/>
        </w:rPr>
      </w:r>
      <w:r w:rsidRPr="00DB7015">
        <w:rPr>
          <w:i/>
        </w:rPr>
        <w:fldChar w:fldCharType="separate"/>
      </w:r>
      <w:r w:rsidRPr="00DB7015">
        <w:rPr>
          <w:i/>
        </w:rPr>
        <w:t>0</w:t>
      </w:r>
      <w:r w:rsidRPr="00DB7015">
        <w:rPr>
          <w:i/>
          <w:lang w:val="en-US"/>
        </w:rPr>
        <w:t>x</w:t>
      </w:r>
      <w:r w:rsidRPr="00DB7015">
        <w:rPr>
          <w:i/>
        </w:rPr>
        <w:t>2</w:t>
      </w:r>
      <w:r w:rsidRPr="00DB7015">
        <w:rPr>
          <w:i/>
          <w:lang w:val="en-US"/>
        </w:rPr>
        <w:t>E</w:t>
      </w:r>
      <w:r w:rsidRPr="00DB7015">
        <w:rPr>
          <w:i/>
        </w:rPr>
        <w:t xml:space="preserve"> –Сигнализация команд передатчика (чтение)</w:t>
      </w:r>
      <w:r w:rsidRPr="00DB7015">
        <w:rPr>
          <w:i/>
        </w:rPr>
        <w:fldChar w:fldCharType="end"/>
      </w:r>
    </w:p>
    <w:p w:rsidR="00185DEF" w:rsidRDefault="00185DEF" w:rsidP="00185DEF">
      <w:pPr>
        <w:pStyle w:val="3"/>
      </w:pPr>
      <w:bookmarkStart w:id="255" w:name="_Toc21607546"/>
      <w:r w:rsidRPr="00E37941">
        <w:t>0</w:t>
      </w:r>
      <w:r>
        <w:rPr>
          <w:lang w:val="en-US"/>
        </w:rPr>
        <w:t>xE</w:t>
      </w:r>
      <w:r w:rsidRPr="00E37941">
        <w:t xml:space="preserve">1 </w:t>
      </w:r>
      <w:r>
        <w:t>Количество записей в журнале Передатчика (запрос журнала)</w:t>
      </w:r>
      <w:bookmarkEnd w:id="255"/>
    </w:p>
    <w:p w:rsidR="00185DEF" w:rsidRPr="003F77D3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185DEF" w:rsidRDefault="00185DEF" w:rsidP="00185DEF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E</w:t>
      </w:r>
      <w:r w:rsidRPr="00185DEF">
        <w:rPr>
          <w:b/>
        </w:rPr>
        <w:t>1 0</w:t>
      </w:r>
      <w:r w:rsidRPr="003F77D3"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E</w:t>
      </w:r>
      <w:r w:rsidR="00AE606B" w:rsidRPr="00024F0B">
        <w:rPr>
          <w:b/>
        </w:rPr>
        <w:t>1</w:t>
      </w:r>
      <w:r w:rsidRPr="00024F0B">
        <w:rPr>
          <w:b/>
        </w:rPr>
        <w:t xml:space="preserve">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185DEF" w:rsidRPr="00C55034" w:rsidRDefault="00185DEF" w:rsidP="00185DEF">
      <w:pPr>
        <w:ind w:firstLine="284"/>
        <w:contextualSpacing/>
      </w:pPr>
      <w:r>
        <w:t>Данные:</w:t>
      </w:r>
    </w:p>
    <w:p w:rsidR="00185DEF" w:rsidRPr="00C55034" w:rsidRDefault="00185DEF" w:rsidP="00185DEF">
      <w:pPr>
        <w:ind w:firstLine="284"/>
        <w:contextualSpacing/>
      </w:pPr>
      <w:r>
        <w:tab/>
        <w:t xml:space="preserve">Количество записей в журнале 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185DEF" w:rsidRPr="00C55034" w:rsidRDefault="00185DEF" w:rsidP="00185DEF">
      <w:pPr>
        <w:ind w:firstLine="284"/>
        <w:contextualSpacing/>
      </w:pPr>
    </w:p>
    <w:p w:rsidR="00185DEF" w:rsidRDefault="00185DEF" w:rsidP="00185DEF">
      <w:pPr>
        <w:pStyle w:val="3"/>
      </w:pPr>
      <w:bookmarkStart w:id="256" w:name="_Toc21607547"/>
      <w:r w:rsidRPr="00E37941">
        <w:t>0</w:t>
      </w:r>
      <w:r>
        <w:rPr>
          <w:lang w:val="en-US"/>
        </w:rPr>
        <w:t>x</w:t>
      </w:r>
      <w:r w:rsidR="00543C09">
        <w:rPr>
          <w:lang w:val="en-US"/>
        </w:rPr>
        <w:t>E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543C09">
        <w:t>Передатчика</w:t>
      </w:r>
      <w:r>
        <w:t xml:space="preserve"> (запрос журнала)</w:t>
      </w:r>
      <w:bookmarkEnd w:id="256"/>
    </w:p>
    <w:p w:rsidR="00185DEF" w:rsidRPr="003F77D3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543C09">
        <w:rPr>
          <w:b/>
          <w:lang w:val="en-US"/>
        </w:rPr>
        <w:t>E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543C09">
        <w:rPr>
          <w:b/>
          <w:lang w:val="en-US"/>
        </w:rPr>
        <w:t>E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185DEF" w:rsidRPr="00A24AE5" w:rsidRDefault="00185DEF" w:rsidP="00185DEF">
      <w:pPr>
        <w:ind w:firstLine="284"/>
        <w:contextualSpacing/>
      </w:pPr>
      <w:r>
        <w:t>Данные:</w:t>
      </w:r>
    </w:p>
    <w:p w:rsidR="00185DEF" w:rsidRDefault="00185DEF" w:rsidP="00185DEF">
      <w:pPr>
        <w:ind w:firstLine="284"/>
        <w:contextualSpacing/>
        <w:rPr>
          <w:lang w:val="en-US"/>
        </w:rPr>
      </w:pPr>
    </w:p>
    <w:p w:rsidR="00185DEF" w:rsidRPr="00A24AE5" w:rsidRDefault="00185DEF" w:rsidP="00185DEF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185DEF" w:rsidRDefault="00185DEF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85DEF" w:rsidRPr="00743C5E" w:rsidRDefault="00185DEF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  <w:r>
              <w:t>0 – Защита</w:t>
            </w:r>
          </w:p>
          <w:p w:rsidR="00185DEF" w:rsidRPr="00015938" w:rsidRDefault="00185DEF" w:rsidP="00024F0B">
            <w:pPr>
              <w:ind w:firstLine="0"/>
            </w:pPr>
            <w:r>
              <w:t>1 – Приемник</w:t>
            </w:r>
            <w:r w:rsidR="00EB3EF3" w:rsidRPr="00015938">
              <w:t xml:space="preserve"> (1)</w:t>
            </w:r>
          </w:p>
          <w:p w:rsidR="00015938" w:rsidRDefault="00EB3EF3" w:rsidP="00015938">
            <w:pPr>
              <w:ind w:firstLine="0"/>
            </w:pPr>
            <w:r>
              <w:t xml:space="preserve">2 – Приемник </w:t>
            </w:r>
            <w:r w:rsidR="00877450">
              <w:t>2</w:t>
            </w:r>
          </w:p>
          <w:p w:rsidR="00015938" w:rsidRDefault="00015938" w:rsidP="00015938">
            <w:pPr>
              <w:ind w:firstLine="0"/>
            </w:pPr>
            <w:r>
              <w:t>3 – Передатчик</w:t>
            </w:r>
          </w:p>
          <w:p w:rsidR="00015938" w:rsidRDefault="00015938" w:rsidP="00015938">
            <w:pPr>
              <w:ind w:firstLine="0"/>
            </w:pPr>
            <w:r>
              <w:t>4 –</w:t>
            </w:r>
            <w:r w:rsidR="00185DEF">
              <w:t xml:space="preserve"> Общее</w:t>
            </w:r>
          </w:p>
          <w:p w:rsidR="00015938" w:rsidRPr="002E2460" w:rsidRDefault="00015938" w:rsidP="00015938">
            <w:pPr>
              <w:ind w:firstLine="0"/>
            </w:pPr>
            <w:r>
              <w:t>5 – Приемник 1,2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185DEF" w:rsidRPr="00CF3252" w:rsidRDefault="00185DEF" w:rsidP="00024F0B">
            <w:pPr>
              <w:ind w:firstLine="0"/>
            </w:pPr>
            <w:r>
              <w:t>Номер команды</w:t>
            </w:r>
          </w:p>
        </w:tc>
        <w:tc>
          <w:tcPr>
            <w:tcW w:w="4048" w:type="dxa"/>
            <w:vAlign w:val="center"/>
          </w:tcPr>
          <w:p w:rsidR="00185DEF" w:rsidRPr="00CF3252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185DEF" w:rsidRPr="00CF3252" w:rsidRDefault="00185DEF" w:rsidP="00024F0B">
            <w:pPr>
              <w:ind w:firstLine="0"/>
            </w:pPr>
            <w:r>
              <w:t>1 – Начало команды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185DEF" w:rsidRPr="0032146D" w:rsidRDefault="005B3F9B" w:rsidP="00024F0B">
            <w:pPr>
              <w:ind w:firstLine="0"/>
            </w:pPr>
            <w:r>
              <w:t>Источник команды</w:t>
            </w:r>
          </w:p>
        </w:tc>
        <w:tc>
          <w:tcPr>
            <w:tcW w:w="4048" w:type="dxa"/>
            <w:vAlign w:val="center"/>
          </w:tcPr>
          <w:p w:rsidR="00185DEF" w:rsidRDefault="005B3F9B" w:rsidP="00024F0B">
            <w:pPr>
              <w:ind w:firstLine="0"/>
            </w:pPr>
            <w:r>
              <w:t>0 – Дискретный вход</w:t>
            </w:r>
          </w:p>
          <w:p w:rsidR="005B3F9B" w:rsidRPr="006B7352" w:rsidRDefault="005B3F9B" w:rsidP="00024F0B">
            <w:pPr>
              <w:ind w:firstLine="0"/>
            </w:pPr>
            <w:r>
              <w:t>1 – Цифровой переприем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185DEF" w:rsidRPr="00CB059D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185DEF" w:rsidRDefault="00185DEF" w:rsidP="00185DEF">
      <w:pPr>
        <w:ind w:firstLine="284"/>
        <w:contextualSpacing/>
        <w:rPr>
          <w:lang w:val="en-US"/>
        </w:rPr>
      </w:pPr>
    </w:p>
    <w:p w:rsidR="00185DEF" w:rsidRPr="008638D7" w:rsidRDefault="00185DEF" w:rsidP="00185DEF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185DEF" w:rsidRDefault="00185DEF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185DEF" w:rsidRPr="002E2460" w:rsidRDefault="00185DEF" w:rsidP="00024F0B">
            <w:pPr>
              <w:ind w:firstLine="0"/>
            </w:pPr>
            <w:r>
              <w:t xml:space="preserve">Команды 32-25 </w:t>
            </w:r>
          </w:p>
        </w:tc>
        <w:tc>
          <w:tcPr>
            <w:tcW w:w="4048" w:type="dxa"/>
            <w:vMerge w:val="restart"/>
            <w:vAlign w:val="center"/>
          </w:tcPr>
          <w:p w:rsidR="00185DEF" w:rsidRDefault="00185DEF" w:rsidP="00024F0B">
            <w:pPr>
              <w:ind w:firstLine="0"/>
            </w:pPr>
            <w:r>
              <w:t>Бит = 0 – команда не передается</w:t>
            </w:r>
          </w:p>
          <w:p w:rsidR="00185DEF" w:rsidRPr="00CB059D" w:rsidRDefault="00185DEF" w:rsidP="00024F0B">
            <w:pPr>
              <w:ind w:firstLine="0"/>
            </w:pPr>
            <w:r>
              <w:t>Бит = 1 – команда передается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24-17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16-9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8-1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lastRenderedPageBreak/>
              <w:t>b</w:t>
            </w:r>
            <w:r w:rsidRPr="0032146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62ED1" w:rsidRPr="002E2460" w:rsidRDefault="001334E9" w:rsidP="001334E9">
            <w:pPr>
              <w:ind w:firstLine="0"/>
            </w:pPr>
            <w:r>
              <w:t>Источник команды</w:t>
            </w:r>
            <w:r w:rsidR="00D62ED1">
              <w:t xml:space="preserve"> 32-25 </w:t>
            </w:r>
          </w:p>
        </w:tc>
        <w:tc>
          <w:tcPr>
            <w:tcW w:w="4048" w:type="dxa"/>
            <w:vMerge w:val="restart"/>
            <w:vAlign w:val="center"/>
          </w:tcPr>
          <w:p w:rsidR="001334E9" w:rsidRDefault="001334E9" w:rsidP="001334E9">
            <w:pPr>
              <w:ind w:firstLine="0"/>
            </w:pPr>
            <w:r>
              <w:t>0 – Дискретный вход</w:t>
            </w:r>
          </w:p>
          <w:p w:rsidR="00D62ED1" w:rsidRPr="00CB059D" w:rsidRDefault="001334E9" w:rsidP="001334E9">
            <w:pPr>
              <w:ind w:firstLine="0"/>
            </w:pPr>
            <w:r>
              <w:t>1 – Цифровой переприем</w:t>
            </w: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D62ED1" w:rsidRPr="00152A64" w:rsidRDefault="001334E9" w:rsidP="00024F0B">
            <w:pPr>
              <w:ind w:firstLine="0"/>
            </w:pPr>
            <w:r>
              <w:t xml:space="preserve">Источник команды </w:t>
            </w:r>
            <w:r w:rsidR="00D62ED1">
              <w:t>24-17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D62ED1" w:rsidRPr="00152A64" w:rsidRDefault="001334E9" w:rsidP="001334E9">
            <w:pPr>
              <w:ind w:firstLine="0"/>
            </w:pPr>
            <w:r>
              <w:t xml:space="preserve">Источник команды </w:t>
            </w:r>
            <w:r w:rsidR="00D62ED1">
              <w:t>16-9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D62ED1" w:rsidRPr="00152A64" w:rsidRDefault="001334E9" w:rsidP="001334E9">
            <w:pPr>
              <w:ind w:firstLine="0"/>
            </w:pPr>
            <w:r>
              <w:t xml:space="preserve">Источник команды </w:t>
            </w:r>
            <w:r w:rsidR="00D62ED1">
              <w:t>8-1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</w:tbl>
    <w:p w:rsidR="00185DEF" w:rsidRPr="00D62ED1" w:rsidRDefault="00185DEF" w:rsidP="00185DEF">
      <w:pPr>
        <w:ind w:firstLine="284"/>
        <w:contextualSpacing/>
      </w:pPr>
    </w:p>
    <w:p w:rsidR="00185DEF" w:rsidRDefault="00185DEF" w:rsidP="00185DEF">
      <w:pPr>
        <w:pStyle w:val="3"/>
      </w:pPr>
      <w:bookmarkStart w:id="257" w:name="_Toc21607548"/>
      <w:r w:rsidRPr="00E37941">
        <w:t>0</w:t>
      </w:r>
      <w:r>
        <w:rPr>
          <w:lang w:val="en-US"/>
        </w:rPr>
        <w:t>x</w:t>
      </w:r>
      <w:r w:rsidR="003B4C33">
        <w:rPr>
          <w:lang w:val="en-US"/>
        </w:rPr>
        <w:t>E</w:t>
      </w:r>
      <w:r>
        <w:rPr>
          <w:lang w:val="en-US"/>
        </w:rPr>
        <w:t>A</w:t>
      </w:r>
      <w:r w:rsidRPr="00E37941">
        <w:t xml:space="preserve"> </w:t>
      </w:r>
      <w:r>
        <w:t>Стереть записи журнала Приемника (запрос журнала)</w:t>
      </w:r>
      <w:bookmarkEnd w:id="257"/>
    </w:p>
    <w:p w:rsidR="00185DEF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185DEF" w:rsidRDefault="00185DEF" w:rsidP="00185DEF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234E5E">
        <w:rPr>
          <w:b/>
          <w:lang w:val="en-US"/>
        </w:rPr>
        <w:t>E</w:t>
      </w:r>
      <w:r>
        <w:rPr>
          <w:b/>
          <w:lang w:val="en-US"/>
        </w:rPr>
        <w:t>A</w:t>
      </w:r>
      <w:r w:rsidRPr="00185DEF">
        <w:rPr>
          <w:b/>
        </w:rPr>
        <w:t xml:space="preserve"> 0</w:t>
      </w:r>
      <w:r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  <w:lang w:val="en-US"/>
        </w:rPr>
        <w:t>CRC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B2293C" w:rsidRDefault="00185DEF" w:rsidP="00185DEF">
      <w:pPr>
        <w:contextualSpacing/>
      </w:pPr>
      <w:r>
        <w:t>копия</w:t>
      </w:r>
    </w:p>
    <w:p w:rsidR="00185DEF" w:rsidRPr="00976297" w:rsidRDefault="00185DEF" w:rsidP="00437C75"/>
    <w:p w:rsidR="003F77D3" w:rsidRDefault="00985CBC" w:rsidP="00437C75">
      <w:pPr>
        <w:pStyle w:val="2"/>
      </w:pPr>
      <w:bookmarkStart w:id="258" w:name="_Toc21607549"/>
      <w:r>
        <w:t>Команды общие</w:t>
      </w:r>
      <w:bookmarkEnd w:id="258"/>
    </w:p>
    <w:p w:rsidR="00B2293C" w:rsidRDefault="00B2293C" w:rsidP="00437C75"/>
    <w:p w:rsidR="00903E58" w:rsidRDefault="00903E58" w:rsidP="00903E58">
      <w:pPr>
        <w:pStyle w:val="3"/>
      </w:pPr>
      <w:bookmarkStart w:id="259" w:name="_Toc21607550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259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r w:rsidR="00703774">
        <w:rPr>
          <w:b/>
          <w:u w:val="single"/>
          <w:lang w:val="en-US"/>
        </w:rPr>
        <w:t>b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703774" w:rsidP="00903E58">
      <w:pPr>
        <w:contextualSpacing/>
      </w:pPr>
      <w:r>
        <w:rPr>
          <w:b/>
          <w:u w:val="single"/>
          <w:lang w:val="en-US"/>
        </w:rPr>
        <w:t>b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– </w:t>
      </w:r>
      <w:r w:rsidR="00C7272C">
        <w:t>температура</w:t>
      </w:r>
      <w:r w:rsidR="00C7272C" w:rsidRPr="00C7272C">
        <w:t xml:space="preserve"> </w:t>
      </w:r>
      <w:r w:rsidR="00C7272C">
        <w:rPr>
          <w:lang w:val="en-US"/>
        </w:rPr>
        <w:t>int</w:t>
      </w:r>
      <w:r w:rsidR="00C7272C" w:rsidRPr="00C7272C">
        <w:t>8_</w:t>
      </w:r>
      <w:r w:rsidR="00C7272C">
        <w:rPr>
          <w:lang w:val="en-US"/>
        </w:rPr>
        <w:t>t</w:t>
      </w:r>
      <w:r w:rsidR="00C7272C">
        <w:t xml:space="preserve">, может принимать следующие значения: -100..125,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2667A" w:rsidRDefault="00903E58" w:rsidP="00903E58">
      <w:pPr>
        <w:contextualSpacing/>
        <w:rPr>
          <w:b/>
        </w:rPr>
      </w:pPr>
      <w:r w:rsidRPr="00C2667A">
        <w:rPr>
          <w:b/>
        </w:rPr>
        <w:t>0</w:t>
      </w:r>
      <w:r>
        <w:rPr>
          <w:b/>
          <w:lang w:val="en-US"/>
        </w:rPr>
        <w:t>x</w:t>
      </w:r>
      <w:r w:rsidRPr="00C2667A">
        <w:rPr>
          <w:b/>
        </w:rPr>
        <w:t>55 0</w:t>
      </w:r>
      <w:r>
        <w:rPr>
          <w:b/>
          <w:lang w:val="en-US"/>
        </w:rPr>
        <w:t>xAA</w:t>
      </w:r>
      <w:r w:rsidRPr="00C2667A">
        <w:rPr>
          <w:b/>
        </w:rPr>
        <w:t xml:space="preserve"> 0</w:t>
      </w:r>
      <w:r>
        <w:rPr>
          <w:b/>
          <w:lang w:val="en-US"/>
        </w:rPr>
        <w:t>x</w:t>
      </w:r>
      <w:r w:rsidRPr="00C2667A">
        <w:rPr>
          <w:b/>
        </w:rPr>
        <w:t>30 0</w:t>
      </w:r>
      <w:r w:rsidRPr="00152A64">
        <w:rPr>
          <w:b/>
          <w:lang w:val="en-US"/>
        </w:rPr>
        <w:t>x</w:t>
      </w:r>
      <w:r w:rsidR="00F85A48" w:rsidRPr="00C2667A">
        <w:rPr>
          <w:b/>
        </w:rPr>
        <w:t>15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1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2</w:t>
      </w:r>
      <w:r w:rsidRPr="00C2667A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F85A48" w:rsidRPr="00C2667A">
        <w:rPr>
          <w:b/>
          <w:u w:val="single"/>
        </w:rPr>
        <w:t>2</w:t>
      </w:r>
      <w:r w:rsidR="00373D53">
        <w:rPr>
          <w:b/>
          <w:u w:val="single"/>
        </w:rPr>
        <w:t>2</w:t>
      </w:r>
      <w:r w:rsidRPr="00C2667A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51"/>
        <w:gridCol w:w="4926"/>
      </w:tblGrid>
      <w:tr w:rsidR="00903E58" w:rsidTr="00DA77C2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51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926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DA77C2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51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926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926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51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lastRenderedPageBreak/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F85A48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F85A48" w:rsidRDefault="00F85A4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15416B" w:rsidRDefault="00F85A48">
            <w:pPr>
              <w:ind w:firstLine="0"/>
            </w:pPr>
            <w:r>
              <w:t>Управление подсветкой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4B" w:rsidRPr="00BB35C2" w:rsidRDefault="00202E4B" w:rsidP="00202E4B">
            <w:pPr>
              <w:ind w:firstLine="0"/>
            </w:pPr>
            <w:r>
              <w:t>Побитно, выкл(0)/вкл(</w:t>
            </w:r>
            <w:r w:rsidRPr="00EE6F5B">
              <w:t>1</w:t>
            </w:r>
            <w:r>
              <w:t>):</w:t>
            </w:r>
          </w:p>
          <w:p w:rsidR="00202E4B" w:rsidRDefault="00202E4B" w:rsidP="00202E4B">
            <w:pPr>
              <w:ind w:firstLine="0"/>
            </w:pPr>
            <w:r>
              <w:t>0х01 – Пуск ПРМ</w:t>
            </w:r>
          </w:p>
          <w:p w:rsidR="00202E4B" w:rsidRDefault="00202E4B" w:rsidP="00202E4B">
            <w:pPr>
              <w:ind w:firstLine="0"/>
            </w:pPr>
            <w:r>
              <w:t>0х02 – Сброс инд</w:t>
            </w:r>
          </w:p>
          <w:p w:rsidR="00202E4B" w:rsidRDefault="00202E4B" w:rsidP="00202E4B">
            <w:pPr>
              <w:ind w:firstLine="0"/>
              <w:rPr>
                <w:b/>
              </w:rPr>
            </w:pPr>
            <w:r>
              <w:t>0х04 – Упр ТМ</w:t>
            </w:r>
            <w:r w:rsidRPr="00202E4B">
              <w:rPr>
                <w:b/>
              </w:rPr>
              <w:t xml:space="preserve"> </w:t>
            </w:r>
          </w:p>
          <w:p w:rsidR="00F85A48" w:rsidRPr="00F85A48" w:rsidRDefault="00202E4B" w:rsidP="00202E4B">
            <w:pPr>
              <w:ind w:firstLine="0"/>
            </w:pPr>
            <w:r>
              <w:t>Если больше 0 надо включить подсветку, если 0 подсветка не нужна.</w:t>
            </w:r>
          </w:p>
        </w:tc>
      </w:tr>
    </w:tbl>
    <w:p w:rsidR="002364D6" w:rsidRPr="002364D6" w:rsidRDefault="0015416B" w:rsidP="002364D6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  <w:r w:rsidR="002364D6">
        <w:t xml:space="preserve"> Но если нужны состояния входов управления, передавать их опять же надо все.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260" w:name="_Toc21607551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260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8E745A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="003D48B2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F64C2D" w:rsidRDefault="003F0935" w:rsidP="008E745A">
      <w:pPr>
        <w:contextualSpacing/>
      </w:pPr>
      <w:r>
        <w:t>Н</w:t>
      </w:r>
      <w:r w:rsidRPr="00B2293C">
        <w:t>ет</w:t>
      </w:r>
    </w:p>
    <w:p w:rsidR="008E745A" w:rsidRDefault="008E745A" w:rsidP="008E745A">
      <w:pPr>
        <w:pStyle w:val="3"/>
      </w:pPr>
      <w:bookmarkStart w:id="261" w:name="_Toc21607552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Дата/время/журнал (чтение)</w:t>
      </w:r>
      <w:bookmarkEnd w:id="261"/>
    </w:p>
    <w:p w:rsidR="008E745A" w:rsidRDefault="008E745A" w:rsidP="008E745A"/>
    <w:p w:rsidR="008E745A" w:rsidRDefault="008E745A" w:rsidP="008E745A">
      <w:pPr>
        <w:ind w:firstLine="284"/>
        <w:contextualSpacing/>
      </w:pPr>
      <w:r>
        <w:t>Формат команды:</w:t>
      </w:r>
    </w:p>
    <w:p w:rsidR="008E745A" w:rsidRPr="00AF0D95" w:rsidRDefault="008E745A" w:rsidP="008E745A">
      <w:pPr>
        <w:contextualSpacing/>
        <w:rPr>
          <w:b/>
        </w:rPr>
      </w:pPr>
      <w:r>
        <w:rPr>
          <w:b/>
        </w:rPr>
        <w:t>0х55 0хАА 0х32 0x0</w:t>
      </w:r>
      <w:r w:rsidRPr="00AF0D95">
        <w:rPr>
          <w:b/>
        </w:rPr>
        <w:t xml:space="preserve">1 </w:t>
      </w:r>
      <w:r w:rsidRPr="003D48B2">
        <w:rPr>
          <w:b/>
          <w:u w:val="single"/>
          <w:lang w:val="en-US"/>
        </w:rPr>
        <w:t>b</w:t>
      </w:r>
      <w:r w:rsidRPr="00AF0D95">
        <w:rPr>
          <w:b/>
          <w:u w:val="single"/>
        </w:rPr>
        <w:t>1</w:t>
      </w:r>
      <w:r w:rsidRPr="00AF0D95">
        <w:rPr>
          <w:b/>
        </w:rPr>
        <w:t xml:space="preserve"> </w:t>
      </w:r>
      <w:r>
        <w:rPr>
          <w:b/>
          <w:lang w:val="en-US"/>
        </w:rPr>
        <w:t>CRC</w:t>
      </w:r>
    </w:p>
    <w:p w:rsidR="008E745A" w:rsidRDefault="008E745A" w:rsidP="008E745A">
      <w:pPr>
        <w:contextualSpacing/>
      </w:pPr>
      <w:r w:rsidRPr="00EA487D">
        <w:rPr>
          <w:b/>
          <w:u w:val="single"/>
          <w:lang w:val="en-US"/>
        </w:rPr>
        <w:t>b</w:t>
      </w:r>
      <w:r w:rsidRPr="00EA487D">
        <w:rPr>
          <w:b/>
          <w:u w:val="single"/>
        </w:rPr>
        <w:t>1</w:t>
      </w:r>
      <w:r>
        <w:t xml:space="preserve"> – флаг готовности к приему новой записи журнала: </w:t>
      </w:r>
    </w:p>
    <w:p w:rsidR="008E745A" w:rsidRDefault="008E745A" w:rsidP="008E745A">
      <w:pPr>
        <w:ind w:left="709"/>
        <w:contextualSpacing/>
      </w:pPr>
      <w:r>
        <w:t>0 – занято (ничего не посылать);</w:t>
      </w:r>
    </w:p>
    <w:p w:rsidR="008E745A" w:rsidRDefault="008E745A" w:rsidP="008E745A">
      <w:pPr>
        <w:ind w:left="709"/>
        <w:contextualSpacing/>
      </w:pPr>
      <w:r>
        <w:t>1 – готов (</w:t>
      </w:r>
      <w:r w:rsidR="003A5ABA">
        <w:t>отправить новую запись</w:t>
      </w:r>
      <w:r>
        <w:t>);</w:t>
      </w:r>
    </w:p>
    <w:p w:rsidR="008E745A" w:rsidRPr="003D48B2" w:rsidRDefault="008E745A" w:rsidP="008E745A">
      <w:pPr>
        <w:ind w:left="709"/>
        <w:contextualSpacing/>
      </w:pPr>
      <w:r>
        <w:t>2 – запись передана (отправить новую запись).</w:t>
      </w:r>
    </w:p>
    <w:p w:rsidR="008E745A" w:rsidRDefault="008E745A" w:rsidP="008E745A">
      <w:pPr>
        <w:ind w:firstLine="284"/>
        <w:contextualSpacing/>
      </w:pPr>
      <w:r w:rsidRPr="003F77D3">
        <w:t>Ответ:</w:t>
      </w:r>
      <w:r>
        <w:t xml:space="preserve"> </w:t>
      </w:r>
    </w:p>
    <w:p w:rsidR="008E745A" w:rsidRDefault="008E745A" w:rsidP="008E745A">
      <w:pPr>
        <w:contextualSpacing/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>– время</w:t>
      </w:r>
      <w:r>
        <w:t xml:space="preserve"> без миллисекунд</w:t>
      </w:r>
    </w:p>
    <w:p w:rsidR="008E745A" w:rsidRPr="00CD13DB" w:rsidRDefault="008E745A" w:rsidP="008E745A">
      <w:pPr>
        <w:contextualSpacing/>
        <w:rPr>
          <w:b/>
        </w:rPr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6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>– время</w:t>
      </w:r>
      <w:r>
        <w:t xml:space="preserve"> с миллисекундами</w:t>
      </w:r>
    </w:p>
    <w:p w:rsidR="008E745A" w:rsidRPr="00CD13DB" w:rsidRDefault="008E745A" w:rsidP="008E745A">
      <w:pPr>
        <w:contextualSpacing/>
        <w:rPr>
          <w:b/>
        </w:rPr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21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 xml:space="preserve">– время </w:t>
      </w:r>
      <w:r>
        <w:t xml:space="preserve">с миллисекундами </w:t>
      </w:r>
      <w:r w:rsidRPr="00CD13DB">
        <w:t>+ запись журнала ВЧ</w:t>
      </w:r>
    </w:p>
    <w:p w:rsidR="008E745A" w:rsidRPr="00046780" w:rsidRDefault="008E745A" w:rsidP="008E745A">
      <w:pPr>
        <w:ind w:firstLine="284"/>
        <w:contextualSpacing/>
      </w:pPr>
      <w:r>
        <w:t>Данные:</w:t>
      </w:r>
    </w:p>
    <w:p w:rsidR="008E745A" w:rsidRPr="00F64C2D" w:rsidRDefault="008E745A" w:rsidP="008E745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859"/>
        <w:gridCol w:w="5067"/>
      </w:tblGrid>
      <w:tr w:rsidR="008E745A" w:rsidTr="00373D53">
        <w:tc>
          <w:tcPr>
            <w:tcW w:w="644" w:type="dxa"/>
          </w:tcPr>
          <w:p w:rsidR="008E745A" w:rsidRDefault="008E745A" w:rsidP="00373D53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859" w:type="dxa"/>
          </w:tcPr>
          <w:p w:rsidR="008E745A" w:rsidRDefault="008E745A" w:rsidP="00373D53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067" w:type="dxa"/>
          </w:tcPr>
          <w:p w:rsidR="008E745A" w:rsidRDefault="008E745A" w:rsidP="00373D53">
            <w:pPr>
              <w:ind w:firstLine="0"/>
              <w:jc w:val="center"/>
            </w:pPr>
            <w:r>
              <w:t>Комментарий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859" w:type="dxa"/>
          </w:tcPr>
          <w:p w:rsidR="008E745A" w:rsidRPr="00BB1E1E" w:rsidRDefault="008E745A" w:rsidP="00373D53">
            <w:pPr>
              <w:ind w:firstLine="0"/>
            </w:pPr>
            <w:r>
              <w:t>Год</w:t>
            </w:r>
          </w:p>
        </w:tc>
        <w:tc>
          <w:tcPr>
            <w:tcW w:w="5067" w:type="dxa"/>
            <w:vAlign w:val="center"/>
          </w:tcPr>
          <w:p w:rsidR="008E745A" w:rsidRPr="00CA4754" w:rsidRDefault="008E745A" w:rsidP="00373D5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859" w:type="dxa"/>
          </w:tcPr>
          <w:p w:rsidR="008E745A" w:rsidRPr="00152A64" w:rsidRDefault="008E745A" w:rsidP="00373D53">
            <w:pPr>
              <w:ind w:firstLine="0"/>
            </w:pPr>
            <w:r>
              <w:t>Месяц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3859" w:type="dxa"/>
          </w:tcPr>
          <w:p w:rsidR="008E745A" w:rsidRPr="00152A64" w:rsidRDefault="008E745A" w:rsidP="00373D53">
            <w:pPr>
              <w:ind w:firstLine="0"/>
            </w:pPr>
            <w:r>
              <w:t>День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3859" w:type="dxa"/>
          </w:tcPr>
          <w:p w:rsidR="008E745A" w:rsidRPr="00152A64" w:rsidRDefault="008E745A" w:rsidP="00373D53">
            <w:pPr>
              <w:ind w:firstLine="0"/>
            </w:pPr>
            <w:r>
              <w:t>Часы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3859" w:type="dxa"/>
          </w:tcPr>
          <w:p w:rsidR="008E745A" w:rsidRPr="00152A64" w:rsidRDefault="008E745A" w:rsidP="00373D53">
            <w:pPr>
              <w:ind w:firstLine="0"/>
            </w:pPr>
            <w:r>
              <w:t>Минуты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3859" w:type="dxa"/>
          </w:tcPr>
          <w:p w:rsidR="008E745A" w:rsidRPr="00152A64" w:rsidRDefault="008E745A" w:rsidP="00373D53">
            <w:pPr>
              <w:ind w:firstLine="0"/>
            </w:pPr>
            <w:r>
              <w:t>Секунды</w:t>
            </w:r>
          </w:p>
        </w:tc>
        <w:tc>
          <w:tcPr>
            <w:tcW w:w="5067" w:type="dxa"/>
            <w:vAlign w:val="center"/>
          </w:tcPr>
          <w:p w:rsidR="008E745A" w:rsidRPr="009E47D3" w:rsidRDefault="008E745A" w:rsidP="00373D5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3859" w:type="dxa"/>
          </w:tcPr>
          <w:p w:rsidR="008E745A" w:rsidRPr="00D63542" w:rsidRDefault="008E745A" w:rsidP="00373D53">
            <w:pPr>
              <w:ind w:firstLine="0"/>
            </w:pPr>
            <w:r>
              <w:t xml:space="preserve">Миллисекунды, младший байт </w:t>
            </w:r>
            <w:r>
              <w:rPr>
                <w:lang w:val="en-US"/>
              </w:rPr>
              <w:t>int</w:t>
            </w:r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5067" w:type="dxa"/>
            <w:vMerge w:val="restart"/>
            <w:vAlign w:val="center"/>
          </w:tcPr>
          <w:p w:rsidR="008E745A" w:rsidRPr="009E47D3" w:rsidRDefault="008E745A" w:rsidP="00373D53">
            <w:pPr>
              <w:ind w:firstLine="0"/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E745A" w:rsidTr="00373D53">
        <w:tc>
          <w:tcPr>
            <w:tcW w:w="644" w:type="dxa"/>
          </w:tcPr>
          <w:p w:rsidR="008E745A" w:rsidRPr="00D63542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3859" w:type="dxa"/>
          </w:tcPr>
          <w:p w:rsidR="008E745A" w:rsidRPr="00153B92" w:rsidRDefault="008E745A" w:rsidP="00373D53">
            <w:pPr>
              <w:ind w:firstLine="0"/>
            </w:pPr>
            <w:r>
              <w:t xml:space="preserve">Миллисекунды, старший байт </w:t>
            </w:r>
            <w:r>
              <w:rPr>
                <w:lang w:val="en-US"/>
              </w:rPr>
              <w:t>int</w:t>
            </w:r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5067" w:type="dxa"/>
            <w:vMerge/>
            <w:vAlign w:val="center"/>
          </w:tcPr>
          <w:p w:rsidR="008E745A" w:rsidRPr="009E47D3" w:rsidRDefault="008E745A" w:rsidP="00373D53">
            <w:pPr>
              <w:ind w:firstLine="0"/>
            </w:pPr>
          </w:p>
        </w:tc>
      </w:tr>
      <w:tr w:rsidR="008E745A" w:rsidTr="00373D53">
        <w:tc>
          <w:tcPr>
            <w:tcW w:w="644" w:type="dxa"/>
          </w:tcPr>
          <w:p w:rsidR="008E745A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3859" w:type="dxa"/>
          </w:tcPr>
          <w:p w:rsidR="008E745A" w:rsidRPr="003D48B2" w:rsidRDefault="008E745A" w:rsidP="00373D53">
            <w:pPr>
              <w:ind w:firstLine="0"/>
            </w:pPr>
            <w:r>
              <w:t>Имя устройства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t>0 – Защита</w:t>
            </w:r>
          </w:p>
          <w:p w:rsidR="008E745A" w:rsidRDefault="008E745A" w:rsidP="00373D53">
            <w:pPr>
              <w:ind w:firstLine="0"/>
            </w:pPr>
            <w:r>
              <w:t>1 – Приемник</w:t>
            </w:r>
          </w:p>
          <w:p w:rsidR="008E745A" w:rsidRDefault="008E745A" w:rsidP="00373D53">
            <w:pPr>
              <w:ind w:firstLine="0"/>
            </w:pPr>
            <w:r>
              <w:t>2 – Передатчик</w:t>
            </w:r>
          </w:p>
          <w:p w:rsidR="008E745A" w:rsidRPr="009E47D3" w:rsidRDefault="008E745A" w:rsidP="00373D53">
            <w:pPr>
              <w:ind w:firstLine="0"/>
              <w:jc w:val="both"/>
            </w:pPr>
            <w:r>
              <w:t>3 – События</w:t>
            </w:r>
          </w:p>
        </w:tc>
      </w:tr>
      <w:tr w:rsidR="008E745A" w:rsidTr="00373D53">
        <w:tc>
          <w:tcPr>
            <w:tcW w:w="644" w:type="dxa"/>
          </w:tcPr>
          <w:p w:rsidR="008E745A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3859" w:type="dxa"/>
          </w:tcPr>
          <w:p w:rsidR="008E745A" w:rsidRPr="00152A64" w:rsidRDefault="008E745A" w:rsidP="00373D53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8E745A" w:rsidRPr="00CF3252" w:rsidRDefault="008E745A" w:rsidP="00373D53">
            <w:pPr>
              <w:ind w:firstLine="0"/>
            </w:pPr>
            <w:r>
              <w:t>1 – Начало команды</w:t>
            </w:r>
          </w:p>
        </w:tc>
      </w:tr>
      <w:tr w:rsidR="008E745A" w:rsidTr="00373D53">
        <w:tc>
          <w:tcPr>
            <w:tcW w:w="644" w:type="dxa"/>
          </w:tcPr>
          <w:p w:rsidR="008E745A" w:rsidRPr="00C86FD0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3859" w:type="dxa"/>
          </w:tcPr>
          <w:p w:rsidR="008E745A" w:rsidRPr="00CF3252" w:rsidRDefault="008E745A" w:rsidP="00373D53">
            <w:pPr>
              <w:ind w:firstLine="0"/>
            </w:pPr>
            <w:r>
              <w:t>Номер команды</w:t>
            </w:r>
          </w:p>
        </w:tc>
        <w:tc>
          <w:tcPr>
            <w:tcW w:w="5067" w:type="dxa"/>
            <w:vAlign w:val="center"/>
          </w:tcPr>
          <w:p w:rsidR="008E745A" w:rsidRPr="00CF3252" w:rsidRDefault="008E745A" w:rsidP="00373D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8E745A" w:rsidTr="00373D53">
        <w:tc>
          <w:tcPr>
            <w:tcW w:w="644" w:type="dxa"/>
          </w:tcPr>
          <w:p w:rsidR="008E745A" w:rsidRPr="008443C3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3859" w:type="dxa"/>
          </w:tcPr>
          <w:p w:rsidR="008E745A" w:rsidRPr="0032146D" w:rsidRDefault="008E745A" w:rsidP="00373D53">
            <w:pPr>
              <w:ind w:firstLine="0"/>
            </w:pPr>
            <w:r>
              <w:t>Источник команды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t>0 – Дискретный вход</w:t>
            </w:r>
          </w:p>
          <w:p w:rsidR="008E745A" w:rsidRPr="006B7352" w:rsidRDefault="008E745A" w:rsidP="00373D53">
            <w:pPr>
              <w:ind w:firstLine="0"/>
            </w:pPr>
            <w:r>
              <w:t>1 – Цифровой переприем</w:t>
            </w:r>
          </w:p>
        </w:tc>
      </w:tr>
      <w:tr w:rsidR="008E745A" w:rsidTr="00373D53">
        <w:tc>
          <w:tcPr>
            <w:tcW w:w="644" w:type="dxa"/>
          </w:tcPr>
          <w:p w:rsidR="008E745A" w:rsidRPr="008443C3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3</w:t>
            </w:r>
          </w:p>
        </w:tc>
        <w:tc>
          <w:tcPr>
            <w:tcW w:w="3859" w:type="dxa"/>
          </w:tcPr>
          <w:p w:rsidR="008E745A" w:rsidRPr="00CD3103" w:rsidRDefault="008E745A" w:rsidP="00373D53">
            <w:pPr>
              <w:ind w:firstLine="0"/>
            </w:pPr>
            <w:r>
              <w:t>Резерв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</w:p>
        </w:tc>
      </w:tr>
      <w:tr w:rsidR="008E745A" w:rsidTr="00373D53">
        <w:tc>
          <w:tcPr>
            <w:tcW w:w="644" w:type="dxa"/>
          </w:tcPr>
          <w:p w:rsidR="008E745A" w:rsidRPr="001F3002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14</w:t>
            </w:r>
          </w:p>
        </w:tc>
        <w:tc>
          <w:tcPr>
            <w:tcW w:w="3859" w:type="dxa"/>
          </w:tcPr>
          <w:p w:rsidR="008E745A" w:rsidRPr="00CD3103" w:rsidRDefault="008E745A" w:rsidP="00373D53">
            <w:pPr>
              <w:ind w:firstLine="0"/>
            </w:pPr>
            <w:r>
              <w:t>Год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  <w:r w:rsidRPr="00410A90">
              <w:t>[0,100)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73D53">
        <w:tc>
          <w:tcPr>
            <w:tcW w:w="644" w:type="dxa"/>
          </w:tcPr>
          <w:p w:rsidR="008E745A" w:rsidRPr="00410A90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15</w:t>
            </w:r>
          </w:p>
        </w:tc>
        <w:tc>
          <w:tcPr>
            <w:tcW w:w="3859" w:type="dxa"/>
          </w:tcPr>
          <w:p w:rsidR="008E745A" w:rsidRPr="00CD3103" w:rsidRDefault="008E745A" w:rsidP="00373D53">
            <w:pPr>
              <w:ind w:firstLine="0"/>
            </w:pPr>
            <w:r>
              <w:t>Месяц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  <w:r w:rsidRPr="00410A90">
              <w:t>[1,12]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73D53">
        <w:tc>
          <w:tcPr>
            <w:tcW w:w="644" w:type="dxa"/>
          </w:tcPr>
          <w:p w:rsidR="008E745A" w:rsidRPr="00410A90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 w:rsidRPr="00410A90">
              <w:rPr>
                <w:b/>
                <w:u w:val="single"/>
              </w:rPr>
              <w:t>16</w:t>
            </w:r>
          </w:p>
        </w:tc>
        <w:tc>
          <w:tcPr>
            <w:tcW w:w="3859" w:type="dxa"/>
          </w:tcPr>
          <w:p w:rsidR="008E745A" w:rsidRPr="00CD3103" w:rsidRDefault="008E745A" w:rsidP="00373D53">
            <w:pPr>
              <w:ind w:firstLine="0"/>
            </w:pPr>
            <w:r>
              <w:t>День месяца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  <w:r w:rsidRPr="00410A90">
              <w:t xml:space="preserve">[1, 31] </w:t>
            </w:r>
            <w:r>
              <w:t xml:space="preserve">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73D53">
        <w:tc>
          <w:tcPr>
            <w:tcW w:w="644" w:type="dxa"/>
          </w:tcPr>
          <w:p w:rsidR="008E745A" w:rsidRPr="00C86FD0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C86FD0">
              <w:rPr>
                <w:b/>
                <w:u w:val="single"/>
              </w:rPr>
              <w:t>17</w:t>
            </w:r>
          </w:p>
        </w:tc>
        <w:tc>
          <w:tcPr>
            <w:tcW w:w="3859" w:type="dxa"/>
          </w:tcPr>
          <w:p w:rsidR="008E745A" w:rsidRPr="00AF40A0" w:rsidRDefault="008E745A" w:rsidP="00373D53">
            <w:pPr>
              <w:ind w:firstLine="0"/>
            </w:pPr>
            <w:r>
              <w:t>Часы, час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  <w:r w:rsidRPr="00C86FD0">
              <w:t>[0, 24)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73D53">
        <w:tc>
          <w:tcPr>
            <w:tcW w:w="644" w:type="dxa"/>
          </w:tcPr>
          <w:p w:rsidR="008E745A" w:rsidRPr="00C86FD0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C86FD0">
              <w:rPr>
                <w:b/>
                <w:u w:val="single"/>
              </w:rPr>
              <w:t>18</w:t>
            </w:r>
          </w:p>
        </w:tc>
        <w:tc>
          <w:tcPr>
            <w:tcW w:w="3859" w:type="dxa"/>
          </w:tcPr>
          <w:p w:rsidR="008E745A" w:rsidRPr="00AF40A0" w:rsidRDefault="008E745A" w:rsidP="00373D53">
            <w:pPr>
              <w:ind w:firstLine="0"/>
            </w:pPr>
            <w:r>
              <w:t>Минуты, мин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  <w:r w:rsidRPr="00C86FD0">
              <w:t xml:space="preserve">[0, </w:t>
            </w:r>
            <w:r>
              <w:rPr>
                <w:lang w:val="en-US"/>
              </w:rPr>
              <w:t>60)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73D53">
        <w:tc>
          <w:tcPr>
            <w:tcW w:w="644" w:type="dxa"/>
          </w:tcPr>
          <w:p w:rsidR="008E745A" w:rsidRPr="008443C3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3859" w:type="dxa"/>
          </w:tcPr>
          <w:p w:rsidR="008E745A" w:rsidRPr="00AF40A0" w:rsidRDefault="008E745A" w:rsidP="00373D53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73D53">
        <w:tc>
          <w:tcPr>
            <w:tcW w:w="644" w:type="dxa"/>
          </w:tcPr>
          <w:p w:rsidR="008E745A" w:rsidRPr="008443C3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3859" w:type="dxa"/>
          </w:tcPr>
          <w:p w:rsidR="008E745A" w:rsidRDefault="008E745A" w:rsidP="00373D53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5067" w:type="dxa"/>
            <w:vMerge w:val="restart"/>
            <w:vAlign w:val="center"/>
          </w:tcPr>
          <w:p w:rsidR="008E745A" w:rsidRPr="00AF40A0" w:rsidRDefault="008E745A" w:rsidP="00373D53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21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20,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E745A" w:rsidTr="00373D53">
        <w:tc>
          <w:tcPr>
            <w:tcW w:w="644" w:type="dxa"/>
          </w:tcPr>
          <w:p w:rsidR="008E745A" w:rsidRPr="007941DC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21</w:t>
            </w:r>
          </w:p>
        </w:tc>
        <w:tc>
          <w:tcPr>
            <w:tcW w:w="3859" w:type="dxa"/>
          </w:tcPr>
          <w:p w:rsidR="008E745A" w:rsidRDefault="008E745A" w:rsidP="00373D53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5067" w:type="dxa"/>
            <w:vMerge/>
            <w:vAlign w:val="center"/>
          </w:tcPr>
          <w:p w:rsidR="008E745A" w:rsidRDefault="008E745A" w:rsidP="00373D53">
            <w:pPr>
              <w:ind w:firstLine="0"/>
            </w:pPr>
          </w:p>
        </w:tc>
      </w:tr>
    </w:tbl>
    <w:p w:rsidR="008E745A" w:rsidRDefault="008E745A" w:rsidP="008E745A">
      <w:pPr>
        <w:ind w:firstLine="284"/>
        <w:contextualSpacing/>
        <w:rPr>
          <w:lang w:val="en-US"/>
        </w:rPr>
      </w:pPr>
    </w:p>
    <w:p w:rsidR="008E745A" w:rsidRDefault="008E745A" w:rsidP="008E745A">
      <w:pPr>
        <w:ind w:firstLine="284"/>
        <w:contextualSpacing/>
      </w:pPr>
      <w:r>
        <w:t>Команда на изменение:</w:t>
      </w:r>
    </w:p>
    <w:p w:rsidR="008E745A" w:rsidRPr="00D63542" w:rsidRDefault="008E745A" w:rsidP="008E745A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CD13DB">
        <w:rPr>
          <w:i/>
        </w:rPr>
        <w:t>0хB2 – Дата/время/журнал (</w:t>
      </w:r>
      <w:r>
        <w:t>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262" w:name="_Ref382923249"/>
      <w:bookmarkStart w:id="263" w:name="_Toc21607553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262"/>
      <w:bookmarkEnd w:id="263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B445C2" w:rsidRPr="00B445C2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264" w:name="_Ref380594063"/>
      <w:bookmarkStart w:id="265" w:name="_Toc21607554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264"/>
      <w:bookmarkEnd w:id="265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>В К400 двухчаст: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>В К400 одночаст: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старший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младший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  <w:tr w:rsidR="006939C1" w:rsidTr="000A553F">
        <w:tc>
          <w:tcPr>
            <w:tcW w:w="644" w:type="dxa"/>
          </w:tcPr>
          <w:p w:rsidR="006939C1" w:rsidRPr="006939C1" w:rsidRDefault="006939C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6939C1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4878" w:type="dxa"/>
          </w:tcPr>
          <w:p w:rsidR="006939C1" w:rsidRDefault="006939C1">
            <w:pPr>
              <w:ind w:firstLine="0"/>
            </w:pPr>
            <w:r>
              <w:t>Отклонение частоты КС на ПРМ</w:t>
            </w:r>
          </w:p>
        </w:tc>
        <w:tc>
          <w:tcPr>
            <w:tcW w:w="4048" w:type="dxa"/>
            <w:vAlign w:val="center"/>
          </w:tcPr>
          <w:p w:rsidR="006939C1" w:rsidRDefault="006939C1">
            <w:pPr>
              <w:ind w:firstLine="0"/>
            </w:pPr>
            <w:r>
              <w:t>Диапазон от -100 до +100 Гц.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266" w:name="_Ref382924160"/>
      <w:bookmarkStart w:id="267" w:name="_Toc21607555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266"/>
      <w:bookmarkEnd w:id="267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B445C2" w:rsidRPr="00B445C2">
        <w:rPr>
          <w:i/>
        </w:rPr>
        <w:t>0хB5 – Синхронизация часов / Тип детектора / Общие</w:t>
      </w:r>
      <w:r w:rsidR="00B445C2">
        <w:t xml:space="preserve"> параметры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268" w:name="_Ref382924680"/>
      <w:bookmarkStart w:id="269" w:name="_Toc21607556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268"/>
      <w:bookmarkEnd w:id="269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0хB6 – </w:t>
      </w:r>
      <w:r w:rsidR="00B445C2" w:rsidRPr="00B445C2">
        <w:rPr>
          <w:i/>
          <w:lang w:val="en-US"/>
        </w:rPr>
        <w:t>U</w:t>
      </w:r>
      <w:r w:rsidR="00B445C2" w:rsidRPr="00B445C2">
        <w:rPr>
          <w:i/>
        </w:rPr>
        <w:t>вых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E124C6" w:rsidRDefault="00E124C6" w:rsidP="00E124C6">
      <w:pPr>
        <w:pStyle w:val="3"/>
      </w:pPr>
      <w:bookmarkStart w:id="270" w:name="_Ref382925003"/>
      <w:bookmarkStart w:id="271" w:name="_Toc21607557"/>
      <w:bookmarkStart w:id="272" w:name="_Ref382925160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Телемеханика / Совместимость / Удержание реле команд ПРД (чтение)</w:t>
      </w:r>
      <w:bookmarkEnd w:id="270"/>
      <w:bookmarkEnd w:id="271"/>
    </w:p>
    <w:p w:rsidR="00E124C6" w:rsidRDefault="00E124C6" w:rsidP="00E124C6"/>
    <w:p w:rsidR="00E124C6" w:rsidRDefault="00E124C6" w:rsidP="00E124C6">
      <w:pPr>
        <w:ind w:firstLine="284"/>
        <w:contextualSpacing/>
      </w:pPr>
      <w:r>
        <w:t>Формат команды:</w:t>
      </w:r>
    </w:p>
    <w:p w:rsidR="00E124C6" w:rsidRPr="00F62CC7" w:rsidRDefault="00E124C6" w:rsidP="00E124C6">
      <w:pPr>
        <w:contextualSpacing/>
        <w:rPr>
          <w:b/>
        </w:rPr>
      </w:pPr>
      <w:r>
        <w:rPr>
          <w:b/>
        </w:rPr>
        <w:lastRenderedPageBreak/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E124C6" w:rsidRDefault="00E124C6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E124C6" w:rsidRDefault="00E124C6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E124C6" w:rsidRPr="00046780" w:rsidRDefault="00E124C6" w:rsidP="00E124C6">
      <w:pPr>
        <w:tabs>
          <w:tab w:val="left" w:pos="4253"/>
        </w:tabs>
        <w:contextualSpacing/>
      </w:pPr>
      <w:ins w:id="273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</w:ins>
      <w:r w:rsidR="00D31335" w:rsidRPr="00D31335">
        <w:rPr>
          <w:b/>
        </w:rPr>
        <w:t>1</w:t>
      </w:r>
      <w:r w:rsidR="00D31335">
        <w:rPr>
          <w:b/>
          <w:lang w:val="en-US"/>
        </w:rPr>
        <w:t>D</w:t>
      </w:r>
      <w:ins w:id="274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</w:ins>
      <w:r w:rsidR="00885D2C" w:rsidRPr="00885D2C">
        <w:rPr>
          <w:b/>
          <w:u w:val="single"/>
        </w:rPr>
        <w:t xml:space="preserve"> </w:t>
      </w:r>
      <w:r w:rsidR="00885D2C">
        <w:rPr>
          <w:b/>
          <w:u w:val="single"/>
        </w:rPr>
        <w:t>…</w:t>
      </w:r>
      <w:r w:rsidR="00885D2C" w:rsidRPr="00885D2C">
        <w:rPr>
          <w:b/>
          <w:u w:val="single"/>
        </w:rPr>
        <w:t xml:space="preserve"> </w:t>
      </w:r>
      <w:r w:rsidRPr="000E3200">
        <w:rPr>
          <w:b/>
          <w:u w:val="single"/>
          <w:lang w:val="en-US"/>
        </w:rPr>
        <w:t>b</w:t>
      </w:r>
      <w:r w:rsidR="00885D2C">
        <w:rPr>
          <w:b/>
          <w:u w:val="single"/>
          <w:lang w:val="en-US"/>
        </w:rPr>
        <w:t>X</w:t>
      </w:r>
      <w:r w:rsidRPr="000E3200">
        <w:rPr>
          <w:b/>
        </w:rPr>
        <w:t xml:space="preserve"> </w:t>
      </w:r>
      <w:ins w:id="275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E124C6" w:rsidRDefault="00E124C6" w:rsidP="00E124C6">
      <w:pPr>
        <w:ind w:firstLine="284"/>
        <w:contextualSpacing/>
      </w:pPr>
      <w:r>
        <w:t>Данные:</w:t>
      </w:r>
    </w:p>
    <w:p w:rsidR="00E124C6" w:rsidRPr="00654A9C" w:rsidRDefault="00E124C6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E124C6" w:rsidRDefault="00E124C6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E124C6" w:rsidRDefault="00E124C6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2A64" w:rsidRDefault="00E124C6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E124C6" w:rsidTr="0009707D">
        <w:tc>
          <w:tcPr>
            <w:tcW w:w="646" w:type="dxa"/>
          </w:tcPr>
          <w:p w:rsidR="00E124C6" w:rsidRPr="00F70864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E124C6" w:rsidRPr="00152A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2E486D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E124C6" w:rsidRPr="00DE0270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EC598E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</w:tcPr>
          <w:p w:rsidR="00E124C6" w:rsidRPr="00166A2C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416B" w:rsidRDefault="00E124C6" w:rsidP="0009707D">
            <w:pPr>
              <w:ind w:firstLine="0"/>
              <w:jc w:val="center"/>
            </w:pPr>
            <w:r>
              <w:t>К400</w:t>
            </w: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</w:tbl>
    <w:p w:rsidR="00E124C6" w:rsidRDefault="00E124C6" w:rsidP="00E124C6">
      <w:pPr>
        <w:contextualSpacing/>
      </w:pPr>
      <w:ins w:id="276" w:author="Comparison" w:date="2014-11-19T13:34:00Z">
        <w:r>
          <w:t>В К400</w:t>
        </w:r>
      </w:ins>
      <w:r>
        <w:t>:</w:t>
      </w:r>
    </w:p>
    <w:p w:rsidR="00E124C6" w:rsidRDefault="00E124C6" w:rsidP="00E124C6">
      <w:pPr>
        <w:contextualSpacing/>
      </w:pPr>
      <w:r>
        <w:t>Удержание реле команд ПРД</w:t>
      </w:r>
    </w:p>
    <w:p w:rsidR="00E124C6" w:rsidRPr="00765056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E124C6" w:rsidRPr="00765056" w:rsidRDefault="00E124C6" w:rsidP="00E124C6">
      <w:pPr>
        <w:contextualSpacing/>
      </w:pPr>
      <w:r>
        <w:t>Совместимость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 выше</w:t>
      </w:r>
    </w:p>
    <w:p w:rsidR="00E124C6" w:rsidRDefault="00E124C6" w:rsidP="00E124C6">
      <w:pPr>
        <w:contextualSpacing/>
      </w:pPr>
      <w:r>
        <w:t>Телемеханика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654A9C" w:rsidRDefault="00E124C6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654A9C" w:rsidRDefault="00E124C6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1754A4" w:rsidRDefault="00E124C6" w:rsidP="00E124C6">
      <w:pPr>
        <w:contextualSpacing/>
      </w:pPr>
      <w:r>
        <w:t>Контроль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1754A4" w:rsidRDefault="00E124C6" w:rsidP="00E124C6">
      <w:pPr>
        <w:contextualSpacing/>
      </w:pPr>
      <w:r>
        <w:t>Верхнее значение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Pr="00654A9C" w:rsidRDefault="00E124C6" w:rsidP="00E124C6">
      <w:pPr>
        <w:contextualSpacing/>
      </w:pPr>
      <w:r>
        <w:t>Нижнее значение температуры</w:t>
      </w:r>
    </w:p>
    <w:p w:rsidR="00E124C6" w:rsidRPr="00B2014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Default="00E124C6" w:rsidP="00E124C6">
      <w:pPr>
        <w:contextualSpacing/>
      </w:pPr>
      <w:r>
        <w:t>Скорость ТМ</w:t>
      </w:r>
    </w:p>
    <w:p w:rsidR="00E124C6" w:rsidRPr="000A36F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E124C6" w:rsidRDefault="00E124C6" w:rsidP="00E124C6">
      <w:pPr>
        <w:contextualSpacing/>
      </w:pPr>
      <w:r>
        <w:t>Время ожидания команд (кольцо)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0E3200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мс </w:t>
      </w:r>
    </w:p>
    <w:p w:rsidR="00E124C6" w:rsidRDefault="00E124C6" w:rsidP="00E124C6">
      <w:pPr>
        <w:contextualSpacing/>
      </w:pPr>
      <w:r>
        <w:t>Транзитные команды (кольцо)</w:t>
      </w:r>
    </w:p>
    <w:p w:rsidR="00E124C6" w:rsidRPr="0024109B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>
        <w:rPr>
          <w:b/>
          <w:u w:val="single"/>
        </w:rPr>
        <w:t>1…</w:t>
      </w:r>
      <w:r w:rsidRPr="003F77D3">
        <w:rPr>
          <w:b/>
          <w:u w:val="single"/>
          <w:lang w:val="en-US"/>
        </w:rPr>
        <w:t>b</w:t>
      </w:r>
      <w:r w:rsidR="00E87E0A" w:rsidRPr="00E87E0A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E87E0A" w:rsidTr="00B445C2"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11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12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13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14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E87E0A" w:rsidRPr="005866B6" w:rsidRDefault="00E87E0A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lastRenderedPageBreak/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2A4DA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167C97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372E6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E124C6" w:rsidRPr="00BE47D4" w:rsidRDefault="00E124C6" w:rsidP="00E124C6">
      <w:pPr>
        <w:ind w:firstLine="851"/>
        <w:contextualSpacing/>
      </w:pPr>
    </w:p>
    <w:p w:rsidR="00E124C6" w:rsidRDefault="00E124C6" w:rsidP="00E124C6">
      <w:pPr>
        <w:ind w:firstLine="284"/>
        <w:contextualSpacing/>
      </w:pPr>
      <w:r>
        <w:t>Команда на изменение:</w:t>
      </w:r>
    </w:p>
    <w:p w:rsidR="00E124C6" w:rsidRPr="00630AE1" w:rsidRDefault="00E124C6" w:rsidP="00E124C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B445C2" w:rsidRPr="00B445C2">
        <w:rPr>
          <w:i/>
        </w:rPr>
        <w:t>0хB7 – Телемеханика / Совместимость / Удержание реле команд ПРД</w:t>
      </w:r>
      <w:r w:rsidR="00B445C2">
        <w:t xml:space="preserve"> (запись)</w:t>
      </w:r>
      <w:r w:rsidRPr="00630AE1">
        <w:rPr>
          <w:i/>
        </w:rPr>
        <w:fldChar w:fldCharType="end"/>
      </w:r>
    </w:p>
    <w:p w:rsidR="00E124C6" w:rsidRDefault="00E124C6" w:rsidP="00E124C6">
      <w:pPr>
        <w:ind w:firstLine="284"/>
        <w:contextualSpacing/>
      </w:pPr>
    </w:p>
    <w:p w:rsidR="00E177E6" w:rsidRDefault="00E177E6" w:rsidP="00E177E6">
      <w:pPr>
        <w:pStyle w:val="3"/>
      </w:pPr>
      <w:bookmarkStart w:id="277" w:name="_Toc21607558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272"/>
      <w:bookmarkEnd w:id="27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278" w:name="_Ref382925996"/>
      <w:bookmarkStart w:id="279" w:name="_Toc21607559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278"/>
      <w:bookmarkEnd w:id="279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lastRenderedPageBreak/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80" w:name="_Ref382926503"/>
      <w:bookmarkStart w:id="281" w:name="_Toc21607560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80"/>
      <w:bookmarkEnd w:id="28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82" w:name="_Ref382926735"/>
      <w:bookmarkStart w:id="283" w:name="_Toc2160756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82"/>
      <w:bookmarkEnd w:id="28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2B04DB" w:rsidRDefault="002B04DB" w:rsidP="000909DB">
      <w:pPr>
        <w:contextualSpacing/>
      </w:pPr>
      <w:r>
        <w:t>В Оптическом кольце номер аппарата может быть от 1 до 255.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="002B04DB" w:rsidRPr="000909DB">
        <w:rPr>
          <w:i/>
        </w:rPr>
        <w:t xml:space="preserve"> </w:t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84" w:name="_Ref382927079"/>
      <w:bookmarkStart w:id="285" w:name="_Toc2160756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84"/>
      <w:bookmarkEnd w:id="285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86" w:name="_Ref382927374"/>
      <w:bookmarkStart w:id="287" w:name="_Toc2160756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86"/>
      <w:bookmarkEnd w:id="28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88" w:name="_Ref381004758"/>
      <w:bookmarkStart w:id="289" w:name="_Ref507770939"/>
      <w:bookmarkStart w:id="290" w:name="_Toc21607564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88"/>
      <w:r w:rsidR="001C6685">
        <w:t>Тестовые сигналы (чтение)</w:t>
      </w:r>
      <w:bookmarkEnd w:id="289"/>
      <w:bookmarkEnd w:id="290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9346B5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lastRenderedPageBreak/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contextualSpacing/>
      </w:pPr>
      <w:r>
        <w:t>ОПТИКА 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9346B5" w:rsidTr="00743C5E">
        <w:tc>
          <w:tcPr>
            <w:tcW w:w="675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9346B5" w:rsidRPr="009346B5" w:rsidRDefault="009346B5" w:rsidP="009346B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346B5" w:rsidRDefault="009346B5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552" w:type="dxa"/>
          </w:tcPr>
          <w:p w:rsidR="009346B5" w:rsidRPr="005866B6" w:rsidRDefault="009346B5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9346B5" w:rsidTr="00743C5E">
        <w:tc>
          <w:tcPr>
            <w:tcW w:w="675" w:type="dxa"/>
            <w:vAlign w:val="center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544" w:type="dxa"/>
          </w:tcPr>
          <w:p w:rsidR="009346B5" w:rsidRPr="007C55C0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  <w:vAlign w:val="center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Команда1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544" w:type="dxa"/>
          </w:tcPr>
          <w:p w:rsidR="009346B5" w:rsidRPr="008A55C6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Pr="009346B5" w:rsidRDefault="009346B5" w:rsidP="00743C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9346B5" w:rsidRPr="00982D17" w:rsidRDefault="009346B5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</w:tcPr>
          <w:p w:rsidR="009346B5" w:rsidRDefault="009346B5" w:rsidP="00743C5E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</w:t>
            </w: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3510" w:type="dxa"/>
            <w:gridSpan w:val="5"/>
          </w:tcPr>
          <w:p w:rsidR="009346B5" w:rsidRPr="00BA1C0A" w:rsidRDefault="009346B5" w:rsidP="00743C5E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ind w:firstLine="284"/>
        <w:contextualSpacing/>
      </w:pPr>
    </w:p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B445C2" w:rsidRPr="00B445C2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91" w:name="_Ref380594077"/>
      <w:bookmarkStart w:id="292" w:name="_Toc21607565"/>
      <w:r>
        <w:rPr>
          <w:lang w:val="en-US"/>
        </w:rPr>
        <w:t xml:space="preserve">0x3F – </w:t>
      </w:r>
      <w:r>
        <w:t>Версия аппарата (чтение)</w:t>
      </w:r>
      <w:bookmarkEnd w:id="291"/>
      <w:bookmarkEnd w:id="292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>1 – ВЛ,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93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>, ст.байт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r w:rsidR="000F34DC">
              <w:t>мл.байт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09707D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09707D">
            <w:pPr>
              <w:ind w:firstLine="0"/>
            </w:pP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ст.байт</w:t>
            </w:r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09707D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09707D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09707D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мл.байт</w:t>
            </w:r>
          </w:p>
        </w:tc>
        <w:tc>
          <w:tcPr>
            <w:tcW w:w="3921" w:type="dxa"/>
            <w:vMerge/>
            <w:vAlign w:val="center"/>
          </w:tcPr>
          <w:p w:rsidR="00161801" w:rsidRDefault="00161801" w:rsidP="0009707D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09707D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94" w:name="_Toc21607566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94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95" w:name="_Toc21607567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95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96" w:name="_Ref382312943"/>
      <w:bookmarkStart w:id="297" w:name="_Ref382312949"/>
      <w:bookmarkStart w:id="298" w:name="_Toc21607568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96"/>
      <w:bookmarkEnd w:id="297"/>
      <w:bookmarkEnd w:id="298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lastRenderedPageBreak/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99" w:name="_Ref382923098"/>
      <w:bookmarkStart w:id="300" w:name="_Ref382923166"/>
      <w:bookmarkStart w:id="301" w:name="_Toc21607569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99"/>
      <w:bookmarkEnd w:id="300"/>
      <w:bookmarkEnd w:id="301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B445C2" w:rsidRPr="00B445C2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302" w:name="_Ref381025789"/>
      <w:bookmarkStart w:id="303" w:name="_Toc21607570"/>
      <w:r>
        <w:t>0х74 – Пароль пользователя (чтение)</w:t>
      </w:r>
      <w:bookmarkEnd w:id="302"/>
      <w:bookmarkEnd w:id="303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304" w:name="_Toc21607571"/>
      <w:r>
        <w:lastRenderedPageBreak/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304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B445C2" w:rsidRPr="00B445C2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305" w:name="_Ref382987791"/>
      <w:bookmarkStart w:id="306" w:name="_Ref382987795"/>
      <w:bookmarkStart w:id="307" w:name="_Toc21607572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305"/>
      <w:bookmarkEnd w:id="306"/>
      <w:bookmarkEnd w:id="307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  <w:tr w:rsidR="00D63F56" w:rsidTr="001049AD">
        <w:tc>
          <w:tcPr>
            <w:tcW w:w="675" w:type="dxa"/>
          </w:tcPr>
          <w:p w:rsidR="00D63F56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D63F56" w:rsidRDefault="00D63F56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D63F56" w:rsidRDefault="00D63F56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D63F56" w:rsidRPr="00A5588B" w:rsidRDefault="00D63F56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9218B8" w:rsidP="00EC66ED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Pr="005F50A8" w:rsidRDefault="005F50A8" w:rsidP="00EC66ED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111" w:type="dxa"/>
          </w:tcPr>
          <w:p w:rsidR="00C20582" w:rsidRPr="005F50A8" w:rsidRDefault="00C20582" w:rsidP="005F50A8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 w:rsidR="005F50A8">
              <w:rPr>
                <w:lang w:val="en-US"/>
              </w:rPr>
              <w:t>32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9218B8" w:rsidRPr="009218B8" w:rsidRDefault="009218B8" w:rsidP="009218B8">
      <w:pPr>
        <w:contextualSpacing/>
      </w:pPr>
      <w:r>
        <w:t>ОПТИКА</w:t>
      </w:r>
      <w:r>
        <w:rPr>
          <w:lang w:val="en-US"/>
        </w:rPr>
        <w:t xml:space="preserve"> </w:t>
      </w:r>
      <w:r>
        <w:t>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9218B8" w:rsidTr="00743C5E">
        <w:tc>
          <w:tcPr>
            <w:tcW w:w="675" w:type="dxa"/>
            <w:vMerge w:val="restart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9218B8" w:rsidRPr="004530CC" w:rsidRDefault="009218B8" w:rsidP="00743C5E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Pr="004530CC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9218B8" w:rsidRPr="00046780" w:rsidRDefault="009218B8" w:rsidP="00743C5E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9218B8" w:rsidRPr="004530CC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9218B8" w:rsidRPr="009218B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>Команда 1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9218B8" w:rsidRPr="009218B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>Команда 2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Pr="005F50A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4111" w:type="dxa"/>
          </w:tcPr>
          <w:p w:rsidR="009218B8" w:rsidRPr="005F50A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32C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 w:val="restart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  <w:rPr>
          <w:lang w:val="en-US"/>
        </w:rPr>
      </w:pPr>
    </w:p>
    <w:p w:rsidR="009218B8" w:rsidRPr="009218B8" w:rsidRDefault="009218B8" w:rsidP="00437C75">
      <w:pPr>
        <w:ind w:firstLine="284"/>
        <w:contextualSpacing/>
        <w:rPr>
          <w:lang w:val="en-US"/>
        </w:rPr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177C86" w:rsidRPr="00177C86" w:rsidRDefault="00177C86" w:rsidP="00437C75">
      <w:pPr>
        <w:contextualSpacing/>
        <w:rPr>
          <w:i/>
        </w:rPr>
      </w:pPr>
      <w:r w:rsidRPr="00177C86">
        <w:rPr>
          <w:i/>
          <w:lang w:val="en-US"/>
        </w:rPr>
        <w:fldChar w:fldCharType="begin"/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 xml:space="preserve"> _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>507770939 \</w:instrText>
      </w:r>
      <w:r w:rsidRPr="00177C86">
        <w:rPr>
          <w:i/>
          <w:lang w:val="en-US"/>
        </w:rPr>
        <w:instrText>h</w:instrText>
      </w:r>
      <w:r w:rsidRPr="00177C86">
        <w:rPr>
          <w:i/>
        </w:rPr>
        <w:instrText xml:space="preserve">  \* </w:instrText>
      </w:r>
      <w:r w:rsidRPr="00177C86">
        <w:rPr>
          <w:i/>
          <w:lang w:val="en-US"/>
        </w:rPr>
        <w:instrText>MERGEFORMAT</w:instrText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</w:r>
      <w:r w:rsidRPr="00177C86">
        <w:rPr>
          <w:i/>
          <w:lang w:val="en-US"/>
        </w:rPr>
        <w:fldChar w:fldCharType="separate"/>
      </w:r>
      <w:r w:rsidRPr="00177C86">
        <w:rPr>
          <w:i/>
        </w:rPr>
        <w:t>0</w:t>
      </w:r>
      <w:r w:rsidRPr="00177C86">
        <w:rPr>
          <w:i/>
          <w:lang w:val="en-US"/>
        </w:rPr>
        <w:t>x</w:t>
      </w:r>
      <w:r w:rsidRPr="00177C86">
        <w:rPr>
          <w:i/>
        </w:rPr>
        <w:t>3</w:t>
      </w:r>
      <w:r w:rsidRPr="00177C86">
        <w:rPr>
          <w:i/>
          <w:lang w:val="en-US"/>
        </w:rPr>
        <w:t>E</w:t>
      </w:r>
      <w:r w:rsidRPr="00177C86">
        <w:rPr>
          <w:i/>
        </w:rPr>
        <w:t xml:space="preserve"> – Тестовые сигналы (чтение)</w:t>
      </w:r>
      <w:r w:rsidRPr="00177C86">
        <w:rPr>
          <w:i/>
          <w:lang w:val="en-US"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308" w:name="_Ref382922015"/>
      <w:bookmarkStart w:id="309" w:name="_Toc21607573"/>
      <w:r>
        <w:t>0х</w:t>
      </w:r>
      <w:r>
        <w:rPr>
          <w:lang w:val="en-US"/>
        </w:rPr>
        <w:t>B</w:t>
      </w:r>
      <w:r w:rsidRPr="00CD13DB">
        <w:t>2</w:t>
      </w:r>
      <w:r>
        <w:t xml:space="preserve"> – Дата/время</w:t>
      </w:r>
      <w:r w:rsidR="00CE42FE">
        <w:t>/журнал</w:t>
      </w:r>
      <w:r>
        <w:t xml:space="preserve"> (запись)</w:t>
      </w:r>
      <w:bookmarkEnd w:id="308"/>
      <w:bookmarkEnd w:id="309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797EA6" w:rsidRDefault="00BB1E1E" w:rsidP="00BB1E1E">
      <w:pPr>
        <w:contextualSpacing/>
        <w:rPr>
          <w:b/>
        </w:rPr>
      </w:pPr>
      <w:r w:rsidRPr="00797EA6">
        <w:rPr>
          <w:b/>
        </w:rPr>
        <w:t>0</w:t>
      </w:r>
      <w:r w:rsidRPr="00152A64">
        <w:rPr>
          <w:b/>
          <w:lang w:val="en-US"/>
        </w:rPr>
        <w:t>x</w:t>
      </w:r>
      <w:r w:rsidRPr="00797EA6">
        <w:rPr>
          <w:b/>
        </w:rPr>
        <w:t>55 0</w:t>
      </w:r>
      <w:r>
        <w:rPr>
          <w:b/>
          <w:lang w:val="en-US"/>
        </w:rPr>
        <w:t>xAA</w:t>
      </w:r>
      <w:r w:rsidRPr="00797EA6">
        <w:rPr>
          <w:b/>
        </w:rPr>
        <w:t xml:space="preserve"> 0</w:t>
      </w:r>
      <w:r>
        <w:rPr>
          <w:b/>
          <w:lang w:val="en-US"/>
        </w:rPr>
        <w:t>xB</w:t>
      </w:r>
      <w:r w:rsidRPr="00797EA6">
        <w:rPr>
          <w:b/>
        </w:rPr>
        <w:t>2 0</w:t>
      </w:r>
      <w:r>
        <w:rPr>
          <w:b/>
          <w:lang w:val="en-US"/>
        </w:rPr>
        <w:t>x</w:t>
      </w:r>
      <w:r w:rsidRPr="00797EA6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1</w:t>
      </w:r>
      <w:r w:rsidRPr="00797EA6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2</w:t>
      </w:r>
      <w:r w:rsidRPr="00797EA6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6</w:t>
      </w:r>
      <w:r w:rsidRPr="00797EA6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 команду на чтение</w:t>
      </w:r>
    </w:p>
    <w:p w:rsidR="00153B92" w:rsidRPr="00153B92" w:rsidRDefault="00153B92" w:rsidP="00F24B67">
      <w:pPr>
        <w:contextualSpacing/>
      </w:pPr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AF0D95" w:rsidRPr="00AF0D95">
        <w:rPr>
          <w:i/>
        </w:rPr>
        <w:t>0x32 – Дата/время/журнал (</w:t>
      </w:r>
      <w:r w:rsidR="00AF0D95">
        <w:t>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310" w:name="_Ref382922932"/>
      <w:bookmarkStart w:id="311" w:name="_Toc21607574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310"/>
      <w:bookmarkEnd w:id="311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312" w:name="_Ref383422184"/>
      <w:bookmarkStart w:id="313" w:name="_Toc21607575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312"/>
      <w:bookmarkEnd w:id="31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lastRenderedPageBreak/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B445C2" w:rsidRPr="00B445C2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314" w:name="_Ref382924706"/>
      <w:bookmarkStart w:id="315" w:name="_Toc21607576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314"/>
      <w:bookmarkEnd w:id="31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0x36 – </w:t>
      </w:r>
      <w:r w:rsidR="00B445C2" w:rsidRPr="00B445C2">
        <w:rPr>
          <w:i/>
          <w:lang w:val="en-US"/>
        </w:rPr>
        <w:t>U</w:t>
      </w:r>
      <w:r w:rsidR="00B445C2" w:rsidRPr="00B445C2">
        <w:rPr>
          <w:i/>
        </w:rPr>
        <w:t>вых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316" w:name="_Ref382925031"/>
      <w:bookmarkStart w:id="317" w:name="_Toc21607577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316"/>
      <w:bookmarkEnd w:id="31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318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xB</w:t>
        </w:r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FF3E85">
        <w:rPr>
          <w:b/>
        </w:rPr>
        <w:t>2</w:t>
      </w:r>
      <w:ins w:id="319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Pr="00E124C6" w:rsidRDefault="004C6FE9" w:rsidP="004C6FE9">
      <w:pPr>
        <w:contextualSpacing/>
      </w:pPr>
      <w:ins w:id="320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  <w:r w:rsidR="00DD35E0">
        <w:t xml:space="preserve"> / 9 – скорость ТМ</w:t>
      </w:r>
      <w:r w:rsidR="00E124C6" w:rsidRPr="00E124C6">
        <w:t xml:space="preserve"> / 10 </w:t>
      </w:r>
      <w:r w:rsidR="00E124C6">
        <w:t>–</w:t>
      </w:r>
      <w:r w:rsidR="00E124C6" w:rsidRPr="00E124C6">
        <w:t xml:space="preserve"> </w:t>
      </w:r>
      <w:r w:rsidR="00E124C6">
        <w:t xml:space="preserve">время ожидания команд (кольцо) / 11 </w:t>
      </w:r>
      <w:r w:rsidR="00E124C6" w:rsidRPr="00E124C6">
        <w:t>-</w:t>
      </w:r>
      <w:r w:rsidR="00C82927" w:rsidRPr="00B445C2">
        <w:t xml:space="preserve"> 22</w:t>
      </w:r>
      <w:r w:rsidR="00E124C6" w:rsidRPr="00E124C6">
        <w:t xml:space="preserve"> </w:t>
      </w:r>
      <w:r w:rsidR="00E124C6">
        <w:t>транзитные команды (кольцо)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 Удержание реле команд ПРД</w:t>
      </w:r>
      <w:r w:rsidR="00B445C2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321" w:name="_Ref382925179"/>
      <w:bookmarkStart w:id="322" w:name="_Toc21607578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321"/>
      <w:bookmarkEnd w:id="322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B445C2" w:rsidRDefault="00E177E6" w:rsidP="00B445C2">
      <w:pPr>
        <w:contextualSpacing/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</w:t>
      </w:r>
      <w:r w:rsidR="00B445C2">
        <w:t xml:space="preserve"> Удержание реле команд ПРД (чтение)</w:t>
      </w:r>
    </w:p>
    <w:p w:rsidR="00B445C2" w:rsidRDefault="00B445C2" w:rsidP="00E124C6"/>
    <w:p w:rsidR="00B445C2" w:rsidRDefault="00B445C2" w:rsidP="00E124C6">
      <w:pPr>
        <w:ind w:firstLine="284"/>
        <w:contextualSpacing/>
      </w:pPr>
      <w:r>
        <w:t>Формат команды:</w:t>
      </w:r>
    </w:p>
    <w:p w:rsidR="00B445C2" w:rsidRPr="00F62CC7" w:rsidRDefault="00B445C2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 w:rsidRPr="00B445C2">
        <w:rPr>
          <w:b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B445C2" w:rsidRDefault="00B445C2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B445C2" w:rsidRDefault="00B445C2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B445C2">
        <w:rPr>
          <w:b/>
        </w:rPr>
        <w:t>x</w:t>
      </w:r>
      <w:r w:rsidRPr="00046780">
        <w:rPr>
          <w:b/>
        </w:rPr>
        <w:t>55 0</w:t>
      </w:r>
      <w:r w:rsidRPr="00B445C2">
        <w:rPr>
          <w:b/>
        </w:rPr>
        <w:t>xAA</w:t>
      </w:r>
      <w:r w:rsidRPr="00046780">
        <w:rPr>
          <w:b/>
        </w:rPr>
        <w:t xml:space="preserve"> 0</w:t>
      </w:r>
      <w:r w:rsidRPr="00B445C2">
        <w:rPr>
          <w:b/>
        </w:rPr>
        <w:t>x</w:t>
      </w:r>
      <w:r w:rsidRPr="00046780">
        <w:rPr>
          <w:b/>
        </w:rPr>
        <w:t>37 0</w:t>
      </w:r>
      <w:r w:rsidRPr="00B445C2">
        <w:rPr>
          <w:b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B445C2" w:rsidRPr="00046780" w:rsidRDefault="00B445C2" w:rsidP="00E124C6">
      <w:pPr>
        <w:tabs>
          <w:tab w:val="left" w:pos="4253"/>
        </w:tabs>
        <w:contextualSpacing/>
      </w:pPr>
      <w:ins w:id="323" w:author="Comparison" w:date="2014-11-19T13:34:00Z">
        <w:r>
          <w:rPr>
            <w:b/>
          </w:rPr>
          <w:t>0</w:t>
        </w:r>
        <w:r w:rsidRPr="00B445C2">
          <w:rPr>
            <w:b/>
          </w:rPr>
          <w:t>x</w:t>
        </w:r>
        <w:r>
          <w:rPr>
            <w:b/>
          </w:rPr>
          <w:t>55 0</w:t>
        </w:r>
        <w:r w:rsidRPr="00B445C2">
          <w:rPr>
            <w:b/>
          </w:rPr>
          <w:t>xAA</w:t>
        </w:r>
        <w:r>
          <w:rPr>
            <w:b/>
          </w:rPr>
          <w:t xml:space="preserve"> 0</w:t>
        </w:r>
        <w:r w:rsidRPr="00B445C2">
          <w:rPr>
            <w:b/>
          </w:rPr>
          <w:t>x</w:t>
        </w:r>
        <w:r>
          <w:rPr>
            <w:b/>
          </w:rPr>
          <w:t>37 0</w:t>
        </w:r>
        <w:r w:rsidRPr="00B445C2">
          <w:rPr>
            <w:b/>
          </w:rPr>
          <w:t>x</w:t>
        </w:r>
      </w:ins>
      <w:r w:rsidRPr="00D31335">
        <w:rPr>
          <w:b/>
        </w:rPr>
        <w:t>1</w:t>
      </w:r>
      <w:r w:rsidRPr="00B445C2">
        <w:rPr>
          <w:b/>
        </w:rPr>
        <w:t>D</w:t>
      </w:r>
      <w:ins w:id="324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2</w:t>
        </w:r>
      </w:ins>
      <w:r w:rsidRPr="00885D2C">
        <w:rPr>
          <w:b/>
          <w:u w:val="single"/>
        </w:rPr>
        <w:t xml:space="preserve"> </w:t>
      </w:r>
      <w:r>
        <w:rPr>
          <w:b/>
          <w:u w:val="single"/>
        </w:rPr>
        <w:t>…</w:t>
      </w:r>
      <w:r w:rsidRPr="00885D2C">
        <w:rPr>
          <w:b/>
          <w:u w:val="single"/>
        </w:rPr>
        <w:t xml:space="preserve"> </w:t>
      </w:r>
      <w:r w:rsidRPr="000E3200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0E3200">
        <w:rPr>
          <w:b/>
        </w:rPr>
        <w:t xml:space="preserve"> </w:t>
      </w:r>
      <w:ins w:id="325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B445C2" w:rsidRDefault="00B445C2" w:rsidP="00E124C6">
      <w:pPr>
        <w:ind w:firstLine="284"/>
        <w:contextualSpacing/>
      </w:pPr>
      <w:r>
        <w:lastRenderedPageBreak/>
        <w:t>Данные:</w:t>
      </w:r>
    </w:p>
    <w:p w:rsidR="00B445C2" w:rsidRPr="00654A9C" w:rsidRDefault="00B445C2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B445C2" w:rsidRDefault="00B445C2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B445C2" w:rsidRDefault="00B445C2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2A64" w:rsidRDefault="00B445C2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B445C2" w:rsidTr="0009707D">
        <w:tc>
          <w:tcPr>
            <w:tcW w:w="646" w:type="dxa"/>
          </w:tcPr>
          <w:p w:rsidR="00B445C2" w:rsidRPr="00F70864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B445C2" w:rsidRPr="00152A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2E486D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B445C2" w:rsidRPr="00DE0270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EC598E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</w:tcPr>
          <w:p w:rsidR="00B445C2" w:rsidRPr="00166A2C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416B" w:rsidRDefault="00B445C2" w:rsidP="0009707D">
            <w:pPr>
              <w:ind w:firstLine="0"/>
              <w:jc w:val="center"/>
            </w:pPr>
            <w:r>
              <w:t>К400</w:t>
            </w: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</w:tbl>
    <w:p w:rsidR="00B445C2" w:rsidRDefault="00B445C2" w:rsidP="00E124C6">
      <w:pPr>
        <w:contextualSpacing/>
      </w:pPr>
      <w:ins w:id="326" w:author="Comparison" w:date="2014-11-19T13:34:00Z">
        <w:r>
          <w:t>В К400</w:t>
        </w:r>
      </w:ins>
      <w:r>
        <w:t>:</w:t>
      </w:r>
    </w:p>
    <w:p w:rsidR="00B445C2" w:rsidRDefault="00B445C2" w:rsidP="00E124C6">
      <w:pPr>
        <w:contextualSpacing/>
      </w:pPr>
      <w:r>
        <w:t>Удержание реле команд ПРД</w:t>
      </w:r>
    </w:p>
    <w:p w:rsidR="00B445C2" w:rsidRPr="00765056" w:rsidRDefault="00B445C2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B445C2" w:rsidRPr="00765056" w:rsidRDefault="00B445C2" w:rsidP="00E124C6">
      <w:pPr>
        <w:contextualSpacing/>
      </w:pPr>
      <w:r>
        <w:t>Совместимость</w:t>
      </w:r>
    </w:p>
    <w:p w:rsidR="00B445C2" w:rsidRPr="00765056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</w:t>
      </w:r>
      <w:r w:rsidRPr="00765056">
        <w:rPr>
          <w:b/>
          <w:u w:val="single"/>
        </w:rPr>
        <w:t xml:space="preserve"> </w:t>
      </w:r>
      <w:r w:rsidRPr="00765056">
        <w:t xml:space="preserve">– </w:t>
      </w:r>
      <w:r>
        <w:t>см. выше</w:t>
      </w:r>
    </w:p>
    <w:p w:rsidR="00B445C2" w:rsidRDefault="00B445C2" w:rsidP="00E124C6">
      <w:pPr>
        <w:contextualSpacing/>
      </w:pPr>
      <w:r>
        <w:t>Телемеханика</w:t>
      </w:r>
    </w:p>
    <w:p w:rsidR="00B445C2" w:rsidRPr="00765056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654A9C" w:rsidRDefault="00B445C2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654A9C" w:rsidRDefault="00B445C2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1754A4" w:rsidRDefault="00B445C2" w:rsidP="00E124C6">
      <w:pPr>
        <w:contextualSpacing/>
      </w:pPr>
      <w:r>
        <w:t>Контроль температуры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1754A4" w:rsidRDefault="00B445C2" w:rsidP="00E124C6">
      <w:pPr>
        <w:contextualSpacing/>
      </w:pPr>
      <w:r>
        <w:t>Верхнее значение температуры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Pr="00654A9C" w:rsidRDefault="00B445C2" w:rsidP="00E124C6">
      <w:pPr>
        <w:contextualSpacing/>
      </w:pPr>
      <w:r>
        <w:t>Нижнее значение температуры</w:t>
      </w:r>
    </w:p>
    <w:p w:rsidR="00B445C2" w:rsidRPr="00B20147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Default="00B445C2" w:rsidP="00E124C6">
      <w:pPr>
        <w:contextualSpacing/>
      </w:pPr>
      <w:r>
        <w:t>Скорость ТМ</w:t>
      </w:r>
    </w:p>
    <w:p w:rsidR="00B445C2" w:rsidRPr="000A36F7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B445C2" w:rsidRDefault="00B445C2" w:rsidP="00E124C6">
      <w:pPr>
        <w:contextualSpacing/>
      </w:pPr>
      <w:r>
        <w:t>Время ожидания команд (кольцо)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мс </w:t>
      </w:r>
    </w:p>
    <w:p w:rsidR="00B445C2" w:rsidRDefault="00B445C2" w:rsidP="00E124C6">
      <w:pPr>
        <w:contextualSpacing/>
      </w:pPr>
      <w:r>
        <w:t>Транзитные команды (кольцо)</w:t>
      </w:r>
    </w:p>
    <w:p w:rsidR="00B445C2" w:rsidRPr="0024109B" w:rsidRDefault="00B445C2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11</w:t>
      </w:r>
      <w:r>
        <w:rPr>
          <w:b/>
          <w:u w:val="single"/>
        </w:rPr>
        <w:t>…</w:t>
      </w: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B445C2" w:rsidTr="00B445C2"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11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12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13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14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B445C2" w:rsidRPr="005866B6" w:rsidRDefault="00B445C2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2A4DA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167C97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372E6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B445C2" w:rsidRPr="00BE47D4" w:rsidRDefault="00B445C2" w:rsidP="00E124C6">
      <w:pPr>
        <w:ind w:firstLine="851"/>
        <w:contextualSpacing/>
      </w:pPr>
    </w:p>
    <w:p w:rsidR="00B445C2" w:rsidRDefault="00B445C2" w:rsidP="00E124C6">
      <w:pPr>
        <w:ind w:firstLine="284"/>
        <w:contextualSpacing/>
      </w:pPr>
      <w:r>
        <w:t>Команда на изменение:</w:t>
      </w:r>
    </w:p>
    <w:p w:rsidR="00B445C2" w:rsidRPr="00630AE1" w:rsidRDefault="00B445C2" w:rsidP="00E124C6">
      <w:pPr>
        <w:rPr>
          <w:i/>
        </w:rPr>
      </w:pPr>
      <w:r w:rsidRPr="00B445C2">
        <w:rPr>
          <w:i/>
        </w:rPr>
        <w:t>0хB7 – Телемеханика / Совместимость / Удержание реле команд ПРД</w:t>
      </w:r>
      <w:r>
        <w:t xml:space="preserve"> (запись)</w:t>
      </w:r>
    </w:p>
    <w:p w:rsidR="00B445C2" w:rsidRDefault="00B445C2" w:rsidP="00E124C6">
      <w:pPr>
        <w:ind w:firstLine="284"/>
        <w:contextualSpacing/>
      </w:pPr>
    </w:p>
    <w:p w:rsidR="00E177E6" w:rsidRPr="00E177E6" w:rsidRDefault="00B445C2" w:rsidP="00E177E6">
      <w:pPr>
        <w:contextualSpacing/>
        <w:rPr>
          <w:i/>
        </w:rPr>
      </w:pPr>
      <w:r>
        <w:t>0</w:t>
      </w:r>
      <w:r w:rsidRPr="00B445C2"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r w:rsidR="00E177E6"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327" w:name="_Ref382926053"/>
      <w:bookmarkStart w:id="328" w:name="_Toc21607579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327"/>
      <w:bookmarkEnd w:id="328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329" w:name="_Ref382926521"/>
      <w:bookmarkStart w:id="330" w:name="_Toc21607580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329"/>
      <w:bookmarkEnd w:id="330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331" w:name="_Ref382926755"/>
      <w:bookmarkStart w:id="332" w:name="_Toc21607581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331"/>
      <w:bookmarkEnd w:id="332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lastRenderedPageBreak/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333" w:name="_Ref382927189"/>
      <w:bookmarkStart w:id="334" w:name="_Toc21607582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333"/>
      <w:bookmarkEnd w:id="334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335" w:name="_Ref382927404"/>
      <w:bookmarkStart w:id="336" w:name="_Toc21607583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335"/>
      <w:bookmarkEnd w:id="336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024F0B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6A008D" w:rsidRPr="00024F0B" w:rsidRDefault="006A008D" w:rsidP="007F70C6">
      <w:pPr>
        <w:contextualSpacing/>
        <w:rPr>
          <w:i/>
        </w:rPr>
      </w:pPr>
    </w:p>
    <w:p w:rsidR="006A008D" w:rsidRDefault="006A008D" w:rsidP="006A008D">
      <w:pPr>
        <w:pStyle w:val="3"/>
      </w:pPr>
      <w:bookmarkStart w:id="337" w:name="_Toc21607584"/>
      <w:r w:rsidRPr="00E37941">
        <w:t>0</w:t>
      </w:r>
      <w:r>
        <w:rPr>
          <w:lang w:val="en-US"/>
        </w:rPr>
        <w:t>xF</w:t>
      </w:r>
      <w:r w:rsidRPr="00E37941">
        <w:t xml:space="preserve">1 </w:t>
      </w:r>
      <w:r>
        <w:t>Количество записей в журнале событий (запрос журнала)</w:t>
      </w:r>
      <w:bookmarkEnd w:id="337"/>
    </w:p>
    <w:p w:rsidR="006A008D" w:rsidRPr="003F77D3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185DEF" w:rsidRDefault="006A008D" w:rsidP="006A008D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F</w:t>
      </w:r>
      <w:r w:rsidRPr="00185DEF">
        <w:rPr>
          <w:b/>
        </w:rPr>
        <w:t>1 0</w:t>
      </w:r>
      <w:r w:rsidRPr="003F77D3"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F</w:t>
      </w:r>
      <w:r w:rsidRPr="00024F0B">
        <w:rPr>
          <w:b/>
        </w:rPr>
        <w:t>1 0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6A008D" w:rsidRPr="00C55034" w:rsidRDefault="006A008D" w:rsidP="006A008D">
      <w:pPr>
        <w:ind w:firstLine="284"/>
        <w:contextualSpacing/>
      </w:pPr>
      <w:r>
        <w:t>Данные:</w:t>
      </w:r>
    </w:p>
    <w:p w:rsidR="006A008D" w:rsidRPr="00C55034" w:rsidRDefault="006A008D" w:rsidP="006A008D">
      <w:pPr>
        <w:ind w:firstLine="284"/>
        <w:contextualSpacing/>
      </w:pPr>
      <w:r>
        <w:tab/>
        <w:t xml:space="preserve">Количество записей в журнале 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6A008D" w:rsidRPr="00C55034" w:rsidRDefault="006A008D" w:rsidP="006A008D">
      <w:pPr>
        <w:ind w:firstLine="284"/>
        <w:contextualSpacing/>
      </w:pPr>
    </w:p>
    <w:p w:rsidR="006A008D" w:rsidRDefault="006A008D" w:rsidP="006A008D">
      <w:pPr>
        <w:pStyle w:val="3"/>
      </w:pPr>
      <w:bookmarkStart w:id="338" w:name="_Toc21607585"/>
      <w:r w:rsidRPr="00E37941">
        <w:t>0</w:t>
      </w:r>
      <w:r>
        <w:rPr>
          <w:lang w:val="en-US"/>
        </w:rPr>
        <w:t>x</w:t>
      </w:r>
      <w:r w:rsidR="00F3683A">
        <w:rPr>
          <w:lang w:val="en-US"/>
        </w:rPr>
        <w:t>F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F3683A">
        <w:t>событий</w:t>
      </w:r>
      <w:r>
        <w:t xml:space="preserve"> (запрос журнала)</w:t>
      </w:r>
      <w:bookmarkEnd w:id="338"/>
    </w:p>
    <w:p w:rsidR="006A008D" w:rsidRPr="003F77D3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3683A">
        <w:rPr>
          <w:b/>
          <w:lang w:val="en-US"/>
        </w:rPr>
        <w:t>F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3683A">
        <w:rPr>
          <w:b/>
          <w:lang w:val="en-US"/>
        </w:rPr>
        <w:t>F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6A008D" w:rsidRPr="00A24AE5" w:rsidRDefault="006A008D" w:rsidP="006A008D">
      <w:pPr>
        <w:ind w:firstLine="284"/>
        <w:contextualSpacing/>
      </w:pPr>
      <w:r>
        <w:t>Данные:</w:t>
      </w:r>
    </w:p>
    <w:p w:rsidR="006A008D" w:rsidRDefault="006A008D" w:rsidP="006A008D">
      <w:pPr>
        <w:ind w:firstLine="284"/>
        <w:contextualSpacing/>
        <w:rPr>
          <w:lang w:val="en-US"/>
        </w:rPr>
      </w:pPr>
    </w:p>
    <w:p w:rsidR="006A008D" w:rsidRPr="00A24AE5" w:rsidRDefault="006A008D" w:rsidP="006A008D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</w:pPr>
            <w:r>
              <w:lastRenderedPageBreak/>
              <w:t>Байт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6A008D" w:rsidRDefault="006A008D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A008D" w:rsidRPr="00743C5E" w:rsidRDefault="006A008D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  <w:r>
              <w:t>0 – Защита</w:t>
            </w:r>
          </w:p>
          <w:p w:rsidR="006A008D" w:rsidRPr="00015938" w:rsidRDefault="006A008D" w:rsidP="00024F0B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6A008D" w:rsidRDefault="006A008D" w:rsidP="00024F0B">
            <w:pPr>
              <w:ind w:firstLine="0"/>
            </w:pPr>
            <w:r>
              <w:t xml:space="preserve">2 – Приемник </w:t>
            </w:r>
            <w:r w:rsidR="003D48B2">
              <w:t>2</w:t>
            </w:r>
          </w:p>
          <w:p w:rsidR="006A008D" w:rsidRDefault="006A008D" w:rsidP="00024F0B">
            <w:pPr>
              <w:ind w:firstLine="0"/>
            </w:pPr>
            <w:r>
              <w:t>3 – Передатчик</w:t>
            </w:r>
          </w:p>
          <w:p w:rsidR="006A008D" w:rsidRDefault="006A008D" w:rsidP="00024F0B">
            <w:pPr>
              <w:ind w:firstLine="0"/>
            </w:pPr>
            <w:r>
              <w:t>4 – Общее</w:t>
            </w:r>
          </w:p>
          <w:p w:rsidR="006A008D" w:rsidRPr="002E2460" w:rsidRDefault="006A008D" w:rsidP="00024F0B">
            <w:pPr>
              <w:ind w:firstLine="0"/>
            </w:pPr>
            <w:r>
              <w:t>5 – Приемник 1,2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A008D" w:rsidRPr="00CF3252" w:rsidRDefault="005E7BC3" w:rsidP="00024F0B">
            <w:pPr>
              <w:ind w:firstLine="0"/>
            </w:pPr>
            <w:r>
              <w:t>Значение события</w:t>
            </w:r>
          </w:p>
        </w:tc>
        <w:tc>
          <w:tcPr>
            <w:tcW w:w="4048" w:type="dxa"/>
            <w:vAlign w:val="center"/>
          </w:tcPr>
          <w:p w:rsidR="006A008D" w:rsidRDefault="005E7BC3" w:rsidP="005E7BC3">
            <w:pPr>
              <w:ind w:firstLine="0"/>
            </w:pPr>
            <w:r>
              <w:t>Например:</w:t>
            </w:r>
          </w:p>
          <w:p w:rsidR="005E7BC3" w:rsidRPr="005E7BC3" w:rsidRDefault="005E7BC3" w:rsidP="005E7BC3">
            <w:pPr>
              <w:ind w:firstLine="0"/>
            </w:pPr>
            <w:r>
              <w:t>2 = Выключение питания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6A008D" w:rsidRPr="00152A64" w:rsidRDefault="005E7BC3" w:rsidP="00024F0B">
            <w:pPr>
              <w:ind w:firstLine="0"/>
            </w:pPr>
            <w:r>
              <w:t>Режим работы</w:t>
            </w:r>
          </w:p>
        </w:tc>
        <w:tc>
          <w:tcPr>
            <w:tcW w:w="4048" w:type="dxa"/>
            <w:vAlign w:val="center"/>
          </w:tcPr>
          <w:p w:rsidR="006A008D" w:rsidRDefault="005E7BC3" w:rsidP="00024F0B">
            <w:pPr>
              <w:ind w:firstLine="0"/>
            </w:pPr>
            <w:r>
              <w:t>0 – Выведен</w:t>
            </w:r>
          </w:p>
          <w:p w:rsidR="005E7BC3" w:rsidRDefault="005E7BC3" w:rsidP="00024F0B">
            <w:pPr>
              <w:ind w:firstLine="0"/>
            </w:pPr>
            <w:r>
              <w:t>1 – Готов</w:t>
            </w:r>
          </w:p>
          <w:p w:rsidR="005E7BC3" w:rsidRDefault="005E7BC3" w:rsidP="00024F0B">
            <w:pPr>
              <w:ind w:firstLine="0"/>
            </w:pPr>
            <w:r>
              <w:t>2 - Введен</w:t>
            </w:r>
          </w:p>
          <w:p w:rsidR="005E7BC3" w:rsidRPr="00CF3252" w:rsidRDefault="005E7BC3" w:rsidP="00024F0B">
            <w:pPr>
              <w:ind w:firstLine="0"/>
            </w:pPr>
            <w:r>
              <w:t>и т.д.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6A008D" w:rsidRPr="0032146D" w:rsidRDefault="0010734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Pr="006B7352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6A008D" w:rsidRPr="00CB059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6A008D" w:rsidRPr="00B87C65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B87C65">
              <w:rPr>
                <w:lang w:val="en-US"/>
              </w:rPr>
              <w:t xml:space="preserve"> </w:t>
            </w:r>
            <w:r w:rsidR="00B87C65">
              <w:t xml:space="preserve">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B87C65">
              <w:t xml:space="preserve">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</w:tbl>
    <w:p w:rsidR="006A008D" w:rsidRDefault="006A008D" w:rsidP="006A008D">
      <w:pPr>
        <w:ind w:firstLine="284"/>
        <w:contextualSpacing/>
        <w:rPr>
          <w:lang w:val="en-US"/>
        </w:rPr>
      </w:pPr>
    </w:p>
    <w:p w:rsidR="006A008D" w:rsidRPr="008638D7" w:rsidRDefault="006A008D" w:rsidP="006A008D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6A008D" w:rsidRDefault="006A008D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Режим работы</w:t>
            </w:r>
          </w:p>
        </w:tc>
        <w:tc>
          <w:tcPr>
            <w:tcW w:w="4048" w:type="dxa"/>
            <w:vAlign w:val="center"/>
          </w:tcPr>
          <w:p w:rsidR="00CD4CE8" w:rsidRDefault="00CD4CE8" w:rsidP="00024F0B">
            <w:pPr>
              <w:ind w:firstLine="0"/>
            </w:pPr>
            <w:r>
              <w:t>0 – Выведен</w:t>
            </w:r>
          </w:p>
          <w:p w:rsidR="00CD4CE8" w:rsidRDefault="00CD4CE8" w:rsidP="00024F0B">
            <w:pPr>
              <w:ind w:firstLine="0"/>
            </w:pPr>
            <w:r>
              <w:t>1 – Готов</w:t>
            </w:r>
          </w:p>
          <w:p w:rsidR="00CD4CE8" w:rsidRDefault="00CD4CE8" w:rsidP="00024F0B">
            <w:pPr>
              <w:ind w:firstLine="0"/>
            </w:pPr>
            <w:r>
              <w:t>2 - Введен</w:t>
            </w:r>
          </w:p>
          <w:p w:rsidR="00CD4CE8" w:rsidRPr="00CF3252" w:rsidRDefault="00CD4CE8" w:rsidP="00024F0B">
            <w:pPr>
              <w:ind w:firstLine="0"/>
            </w:pPr>
            <w:r>
              <w:t>и т.д.</w:t>
            </w: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4878" w:type="dxa"/>
          </w:tcPr>
          <w:p w:rsidR="00CD4CE8" w:rsidRPr="002E2460" w:rsidRDefault="00CD4CE8" w:rsidP="00024F0B">
            <w:pPr>
              <w:ind w:firstLine="0"/>
            </w:pPr>
            <w:r>
              <w:t xml:space="preserve">Событие 32-25 </w:t>
            </w:r>
          </w:p>
        </w:tc>
        <w:tc>
          <w:tcPr>
            <w:tcW w:w="4048" w:type="dxa"/>
            <w:vMerge w:val="restart"/>
            <w:vAlign w:val="center"/>
          </w:tcPr>
          <w:p w:rsidR="00CD4CE8" w:rsidRDefault="00CD4CE8" w:rsidP="00024F0B">
            <w:pPr>
              <w:ind w:firstLine="0"/>
            </w:pPr>
            <w:r>
              <w:t>0 – Событие не произошло</w:t>
            </w:r>
          </w:p>
          <w:p w:rsidR="00CD4CE8" w:rsidRPr="00CF3252" w:rsidRDefault="00CD4CE8" w:rsidP="00024F0B">
            <w:pPr>
              <w:ind w:firstLine="0"/>
            </w:pPr>
            <w:r>
              <w:t>1 – Событие произошло</w:t>
            </w: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3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24-17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4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16-9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8-1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>
              <w:t xml:space="preserve">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CD4CE8" w:rsidRDefault="00CD4CE8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CD4CE8" w:rsidRDefault="00CD4CE8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D4CE8" w:rsidRDefault="00CD4CE8" w:rsidP="00024F0B">
            <w:pPr>
              <w:ind w:firstLine="0"/>
            </w:pPr>
          </w:p>
        </w:tc>
      </w:tr>
    </w:tbl>
    <w:p w:rsidR="006A008D" w:rsidRPr="00D62ED1" w:rsidRDefault="006A008D" w:rsidP="006A008D">
      <w:pPr>
        <w:ind w:firstLine="284"/>
        <w:contextualSpacing/>
      </w:pPr>
    </w:p>
    <w:p w:rsidR="006A008D" w:rsidRDefault="006A008D" w:rsidP="006A008D">
      <w:pPr>
        <w:pStyle w:val="3"/>
      </w:pPr>
      <w:bookmarkStart w:id="339" w:name="_Toc21607586"/>
      <w:r w:rsidRPr="00E37941">
        <w:t>0</w:t>
      </w:r>
      <w:r>
        <w:rPr>
          <w:lang w:val="en-US"/>
        </w:rPr>
        <w:t>x</w:t>
      </w:r>
      <w:r w:rsidR="00F86923">
        <w:rPr>
          <w:lang w:val="en-US"/>
        </w:rPr>
        <w:t>F</w:t>
      </w:r>
      <w:r>
        <w:rPr>
          <w:lang w:val="en-US"/>
        </w:rPr>
        <w:t>A</w:t>
      </w:r>
      <w:r w:rsidRPr="00E37941">
        <w:t xml:space="preserve"> </w:t>
      </w:r>
      <w:r>
        <w:t xml:space="preserve">Стереть записи журнала </w:t>
      </w:r>
      <w:r w:rsidR="00F86923">
        <w:t>событий</w:t>
      </w:r>
      <w:r>
        <w:t xml:space="preserve"> (запрос журнала)</w:t>
      </w:r>
      <w:bookmarkEnd w:id="339"/>
    </w:p>
    <w:p w:rsidR="006A008D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185DEF" w:rsidRDefault="006A008D" w:rsidP="006A008D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86923">
        <w:rPr>
          <w:b/>
          <w:lang w:val="en-US"/>
        </w:rPr>
        <w:t>F</w:t>
      </w:r>
      <w:r>
        <w:rPr>
          <w:b/>
          <w:lang w:val="en-US"/>
        </w:rPr>
        <w:t>A</w:t>
      </w:r>
      <w:r w:rsidRPr="00185DEF">
        <w:rPr>
          <w:b/>
        </w:rPr>
        <w:t xml:space="preserve"> 0</w:t>
      </w:r>
      <w:r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  <w:lang w:val="en-US"/>
        </w:rPr>
        <w:t>CRC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B2293C" w:rsidRDefault="006A008D" w:rsidP="006A008D">
      <w:pPr>
        <w:contextualSpacing/>
      </w:pPr>
      <w:r>
        <w:t>копия</w:t>
      </w:r>
    </w:p>
    <w:p w:rsidR="006A008D" w:rsidRPr="006A008D" w:rsidRDefault="006A008D" w:rsidP="007F70C6">
      <w:pPr>
        <w:contextualSpacing/>
        <w:rPr>
          <w:i/>
          <w:lang w:val="en-US"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0AB" w:rsidRDefault="005A00AB" w:rsidP="0063021E">
      <w:r>
        <w:separator/>
      </w:r>
    </w:p>
  </w:endnote>
  <w:endnote w:type="continuationSeparator" w:id="0">
    <w:p w:rsidR="005A00AB" w:rsidRDefault="005A00AB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F5B" w:rsidRDefault="00EE6F5B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EE6F5B" w:rsidRDefault="00EE6F5B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E6F5B" w:rsidRDefault="00EE6F5B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8A304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99E71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EE6F5B" w:rsidRDefault="00EE6F5B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8A3040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330365"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0AB" w:rsidRDefault="005A00AB" w:rsidP="0063021E">
      <w:r>
        <w:separator/>
      </w:r>
    </w:p>
  </w:footnote>
  <w:footnote w:type="continuationSeparator" w:id="0">
    <w:p w:rsidR="005A00AB" w:rsidRDefault="005A00AB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0809"/>
    <w:rsid w:val="000112A8"/>
    <w:rsid w:val="00014D69"/>
    <w:rsid w:val="00015938"/>
    <w:rsid w:val="00024F0B"/>
    <w:rsid w:val="00025B4C"/>
    <w:rsid w:val="000358E9"/>
    <w:rsid w:val="000363B6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9707D"/>
    <w:rsid w:val="000A005A"/>
    <w:rsid w:val="000A0582"/>
    <w:rsid w:val="000A1BD4"/>
    <w:rsid w:val="000A36F7"/>
    <w:rsid w:val="000A553F"/>
    <w:rsid w:val="000A590C"/>
    <w:rsid w:val="000B1A33"/>
    <w:rsid w:val="000B69C4"/>
    <w:rsid w:val="000B6B84"/>
    <w:rsid w:val="000C38F6"/>
    <w:rsid w:val="000C643D"/>
    <w:rsid w:val="000D2453"/>
    <w:rsid w:val="000D76B2"/>
    <w:rsid w:val="000E3200"/>
    <w:rsid w:val="000E6415"/>
    <w:rsid w:val="000F22D2"/>
    <w:rsid w:val="000F329D"/>
    <w:rsid w:val="000F34DC"/>
    <w:rsid w:val="001010D5"/>
    <w:rsid w:val="001049AD"/>
    <w:rsid w:val="0010577F"/>
    <w:rsid w:val="0010734D"/>
    <w:rsid w:val="00107D68"/>
    <w:rsid w:val="0011283A"/>
    <w:rsid w:val="0011288C"/>
    <w:rsid w:val="00116886"/>
    <w:rsid w:val="00117B6E"/>
    <w:rsid w:val="001215CE"/>
    <w:rsid w:val="00132FC5"/>
    <w:rsid w:val="001334E9"/>
    <w:rsid w:val="001425D0"/>
    <w:rsid w:val="00142E95"/>
    <w:rsid w:val="00151B15"/>
    <w:rsid w:val="00151F1B"/>
    <w:rsid w:val="00152A64"/>
    <w:rsid w:val="00153B92"/>
    <w:rsid w:val="0015416B"/>
    <w:rsid w:val="00161801"/>
    <w:rsid w:val="00162E98"/>
    <w:rsid w:val="00166A2C"/>
    <w:rsid w:val="00166B60"/>
    <w:rsid w:val="00172F2C"/>
    <w:rsid w:val="001754A4"/>
    <w:rsid w:val="00177C86"/>
    <w:rsid w:val="00180A13"/>
    <w:rsid w:val="00181501"/>
    <w:rsid w:val="00182B93"/>
    <w:rsid w:val="00183BAD"/>
    <w:rsid w:val="00185DEF"/>
    <w:rsid w:val="001A43A5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002"/>
    <w:rsid w:val="001F36E5"/>
    <w:rsid w:val="00202E4B"/>
    <w:rsid w:val="0020791D"/>
    <w:rsid w:val="0021036F"/>
    <w:rsid w:val="00210E79"/>
    <w:rsid w:val="002118A5"/>
    <w:rsid w:val="002265D7"/>
    <w:rsid w:val="00231EEF"/>
    <w:rsid w:val="002322C8"/>
    <w:rsid w:val="00233120"/>
    <w:rsid w:val="00234E5E"/>
    <w:rsid w:val="002364D6"/>
    <w:rsid w:val="0024109B"/>
    <w:rsid w:val="002414A7"/>
    <w:rsid w:val="00245203"/>
    <w:rsid w:val="00245953"/>
    <w:rsid w:val="00246C65"/>
    <w:rsid w:val="002542FB"/>
    <w:rsid w:val="00263AA2"/>
    <w:rsid w:val="002646A5"/>
    <w:rsid w:val="00264845"/>
    <w:rsid w:val="0026787E"/>
    <w:rsid w:val="00267C40"/>
    <w:rsid w:val="00273E04"/>
    <w:rsid w:val="0027454A"/>
    <w:rsid w:val="00275338"/>
    <w:rsid w:val="002754D4"/>
    <w:rsid w:val="00276B96"/>
    <w:rsid w:val="0028139B"/>
    <w:rsid w:val="0028170C"/>
    <w:rsid w:val="00287C7C"/>
    <w:rsid w:val="0029376B"/>
    <w:rsid w:val="00295E29"/>
    <w:rsid w:val="002A6BB4"/>
    <w:rsid w:val="002B04DB"/>
    <w:rsid w:val="002B0D0B"/>
    <w:rsid w:val="002B10EA"/>
    <w:rsid w:val="002B355D"/>
    <w:rsid w:val="002B5E89"/>
    <w:rsid w:val="002C45A0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20E0"/>
    <w:rsid w:val="002F6B6C"/>
    <w:rsid w:val="00313A09"/>
    <w:rsid w:val="0032146D"/>
    <w:rsid w:val="00325A41"/>
    <w:rsid w:val="003277FE"/>
    <w:rsid w:val="00340D5B"/>
    <w:rsid w:val="00356577"/>
    <w:rsid w:val="003613F7"/>
    <w:rsid w:val="003632B3"/>
    <w:rsid w:val="00364AEF"/>
    <w:rsid w:val="0036547B"/>
    <w:rsid w:val="00372FD7"/>
    <w:rsid w:val="00373D53"/>
    <w:rsid w:val="00375A5B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A55A2"/>
    <w:rsid w:val="003A5ABA"/>
    <w:rsid w:val="003A6CF4"/>
    <w:rsid w:val="003B4C33"/>
    <w:rsid w:val="003C12C7"/>
    <w:rsid w:val="003C1B7B"/>
    <w:rsid w:val="003D1CB2"/>
    <w:rsid w:val="003D371E"/>
    <w:rsid w:val="003D48B2"/>
    <w:rsid w:val="003E0A2B"/>
    <w:rsid w:val="003E4C98"/>
    <w:rsid w:val="003E78E4"/>
    <w:rsid w:val="003E7966"/>
    <w:rsid w:val="003F0935"/>
    <w:rsid w:val="003F77D3"/>
    <w:rsid w:val="00400234"/>
    <w:rsid w:val="004073F2"/>
    <w:rsid w:val="00410A90"/>
    <w:rsid w:val="0042655E"/>
    <w:rsid w:val="00437C75"/>
    <w:rsid w:val="00440D87"/>
    <w:rsid w:val="00443576"/>
    <w:rsid w:val="00444617"/>
    <w:rsid w:val="004455AE"/>
    <w:rsid w:val="00450D0F"/>
    <w:rsid w:val="004530CC"/>
    <w:rsid w:val="004565AF"/>
    <w:rsid w:val="00460C1E"/>
    <w:rsid w:val="0047040C"/>
    <w:rsid w:val="00475F49"/>
    <w:rsid w:val="004769C5"/>
    <w:rsid w:val="00477422"/>
    <w:rsid w:val="0048320F"/>
    <w:rsid w:val="00491E0B"/>
    <w:rsid w:val="004960C3"/>
    <w:rsid w:val="00497352"/>
    <w:rsid w:val="004A19F2"/>
    <w:rsid w:val="004A1B58"/>
    <w:rsid w:val="004B1685"/>
    <w:rsid w:val="004C3477"/>
    <w:rsid w:val="004C6FE9"/>
    <w:rsid w:val="004D5B94"/>
    <w:rsid w:val="004D6600"/>
    <w:rsid w:val="004E01A2"/>
    <w:rsid w:val="004E271B"/>
    <w:rsid w:val="004F1481"/>
    <w:rsid w:val="004F7ACF"/>
    <w:rsid w:val="00512D82"/>
    <w:rsid w:val="005173CE"/>
    <w:rsid w:val="00523C20"/>
    <w:rsid w:val="00523DBD"/>
    <w:rsid w:val="00524AA1"/>
    <w:rsid w:val="00530A90"/>
    <w:rsid w:val="005336E0"/>
    <w:rsid w:val="005439FD"/>
    <w:rsid w:val="00543C09"/>
    <w:rsid w:val="0054574B"/>
    <w:rsid w:val="00555F5C"/>
    <w:rsid w:val="00562A8A"/>
    <w:rsid w:val="00566DA7"/>
    <w:rsid w:val="005675DA"/>
    <w:rsid w:val="00572D88"/>
    <w:rsid w:val="0057510C"/>
    <w:rsid w:val="00582152"/>
    <w:rsid w:val="005866B6"/>
    <w:rsid w:val="005908B4"/>
    <w:rsid w:val="005943F3"/>
    <w:rsid w:val="005A00AB"/>
    <w:rsid w:val="005A5896"/>
    <w:rsid w:val="005B3F9B"/>
    <w:rsid w:val="005B65DB"/>
    <w:rsid w:val="005C4EEA"/>
    <w:rsid w:val="005D11B4"/>
    <w:rsid w:val="005D50CD"/>
    <w:rsid w:val="005E4A81"/>
    <w:rsid w:val="005E6290"/>
    <w:rsid w:val="005E6AB7"/>
    <w:rsid w:val="005E7BC3"/>
    <w:rsid w:val="005F50A8"/>
    <w:rsid w:val="005F59EF"/>
    <w:rsid w:val="005F70B0"/>
    <w:rsid w:val="006112C0"/>
    <w:rsid w:val="00615E09"/>
    <w:rsid w:val="00621BF3"/>
    <w:rsid w:val="00623C5B"/>
    <w:rsid w:val="00624CD6"/>
    <w:rsid w:val="006254ED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5AB7"/>
    <w:rsid w:val="00667169"/>
    <w:rsid w:val="006702FC"/>
    <w:rsid w:val="0067302B"/>
    <w:rsid w:val="00676C3C"/>
    <w:rsid w:val="00677B10"/>
    <w:rsid w:val="00684E2C"/>
    <w:rsid w:val="006852EA"/>
    <w:rsid w:val="006939C1"/>
    <w:rsid w:val="006A008D"/>
    <w:rsid w:val="006A3790"/>
    <w:rsid w:val="006A5B8F"/>
    <w:rsid w:val="006A7ED0"/>
    <w:rsid w:val="006B6BED"/>
    <w:rsid w:val="006B7352"/>
    <w:rsid w:val="006B760F"/>
    <w:rsid w:val="006C380C"/>
    <w:rsid w:val="006C7E97"/>
    <w:rsid w:val="006D1EDD"/>
    <w:rsid w:val="006E743A"/>
    <w:rsid w:val="006E7CC9"/>
    <w:rsid w:val="00703774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4957"/>
    <w:rsid w:val="00735C6A"/>
    <w:rsid w:val="007367E2"/>
    <w:rsid w:val="007369BA"/>
    <w:rsid w:val="00743C5E"/>
    <w:rsid w:val="007525B1"/>
    <w:rsid w:val="00756B12"/>
    <w:rsid w:val="00756D2C"/>
    <w:rsid w:val="00765056"/>
    <w:rsid w:val="00770E95"/>
    <w:rsid w:val="00773570"/>
    <w:rsid w:val="00774DD3"/>
    <w:rsid w:val="00776EDC"/>
    <w:rsid w:val="007838D8"/>
    <w:rsid w:val="007941DC"/>
    <w:rsid w:val="0079439A"/>
    <w:rsid w:val="00797EA6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2426B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38D7"/>
    <w:rsid w:val="008663E4"/>
    <w:rsid w:val="00866596"/>
    <w:rsid w:val="008668DE"/>
    <w:rsid w:val="008713D8"/>
    <w:rsid w:val="00877450"/>
    <w:rsid w:val="0088037E"/>
    <w:rsid w:val="00881B88"/>
    <w:rsid w:val="00885D2C"/>
    <w:rsid w:val="0089094A"/>
    <w:rsid w:val="008A3040"/>
    <w:rsid w:val="008A55C6"/>
    <w:rsid w:val="008A6655"/>
    <w:rsid w:val="008B44BD"/>
    <w:rsid w:val="008B5A26"/>
    <w:rsid w:val="008B7122"/>
    <w:rsid w:val="008C0058"/>
    <w:rsid w:val="008C1390"/>
    <w:rsid w:val="008D0967"/>
    <w:rsid w:val="008D6520"/>
    <w:rsid w:val="008D7A31"/>
    <w:rsid w:val="008E25B3"/>
    <w:rsid w:val="008E745A"/>
    <w:rsid w:val="008F1885"/>
    <w:rsid w:val="008F2578"/>
    <w:rsid w:val="008F2E2E"/>
    <w:rsid w:val="008F7848"/>
    <w:rsid w:val="00903E58"/>
    <w:rsid w:val="00915825"/>
    <w:rsid w:val="009218B8"/>
    <w:rsid w:val="00926BBB"/>
    <w:rsid w:val="00932ECA"/>
    <w:rsid w:val="009338F6"/>
    <w:rsid w:val="009346B5"/>
    <w:rsid w:val="009357B0"/>
    <w:rsid w:val="00945CCE"/>
    <w:rsid w:val="00950925"/>
    <w:rsid w:val="00953AFB"/>
    <w:rsid w:val="009613DD"/>
    <w:rsid w:val="00965818"/>
    <w:rsid w:val="00972DBC"/>
    <w:rsid w:val="0097346B"/>
    <w:rsid w:val="0097625C"/>
    <w:rsid w:val="00976297"/>
    <w:rsid w:val="0097755A"/>
    <w:rsid w:val="00981D12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4AE5"/>
    <w:rsid w:val="00A27436"/>
    <w:rsid w:val="00A3322D"/>
    <w:rsid w:val="00A449A4"/>
    <w:rsid w:val="00A45FF0"/>
    <w:rsid w:val="00A53ED9"/>
    <w:rsid w:val="00A5588B"/>
    <w:rsid w:val="00A56585"/>
    <w:rsid w:val="00A70100"/>
    <w:rsid w:val="00A82653"/>
    <w:rsid w:val="00A91360"/>
    <w:rsid w:val="00A97F60"/>
    <w:rsid w:val="00AB3C92"/>
    <w:rsid w:val="00AB50D8"/>
    <w:rsid w:val="00AB6936"/>
    <w:rsid w:val="00AB7DA5"/>
    <w:rsid w:val="00AD251D"/>
    <w:rsid w:val="00AD2CD8"/>
    <w:rsid w:val="00AD4D31"/>
    <w:rsid w:val="00AE1B22"/>
    <w:rsid w:val="00AE2F8F"/>
    <w:rsid w:val="00AE606B"/>
    <w:rsid w:val="00AE7910"/>
    <w:rsid w:val="00AE7F45"/>
    <w:rsid w:val="00AF0D95"/>
    <w:rsid w:val="00AF2D2A"/>
    <w:rsid w:val="00AF40A0"/>
    <w:rsid w:val="00AF5ADE"/>
    <w:rsid w:val="00B07C8A"/>
    <w:rsid w:val="00B1335A"/>
    <w:rsid w:val="00B20147"/>
    <w:rsid w:val="00B2293C"/>
    <w:rsid w:val="00B23CBB"/>
    <w:rsid w:val="00B266CB"/>
    <w:rsid w:val="00B40E97"/>
    <w:rsid w:val="00B41E5B"/>
    <w:rsid w:val="00B445C2"/>
    <w:rsid w:val="00B44919"/>
    <w:rsid w:val="00B54C45"/>
    <w:rsid w:val="00B63928"/>
    <w:rsid w:val="00B651FF"/>
    <w:rsid w:val="00B663E1"/>
    <w:rsid w:val="00B6695D"/>
    <w:rsid w:val="00B67681"/>
    <w:rsid w:val="00B76433"/>
    <w:rsid w:val="00B80239"/>
    <w:rsid w:val="00B81101"/>
    <w:rsid w:val="00B856F7"/>
    <w:rsid w:val="00B86A0D"/>
    <w:rsid w:val="00B87C65"/>
    <w:rsid w:val="00BA10DD"/>
    <w:rsid w:val="00BA10F5"/>
    <w:rsid w:val="00BA1AC3"/>
    <w:rsid w:val="00BA1C0A"/>
    <w:rsid w:val="00BB1E1E"/>
    <w:rsid w:val="00BB35C2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7D4"/>
    <w:rsid w:val="00BE4C42"/>
    <w:rsid w:val="00BF5A2C"/>
    <w:rsid w:val="00BF5EED"/>
    <w:rsid w:val="00C0020B"/>
    <w:rsid w:val="00C004C7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2667A"/>
    <w:rsid w:val="00C5279B"/>
    <w:rsid w:val="00C55034"/>
    <w:rsid w:val="00C5758C"/>
    <w:rsid w:val="00C641C2"/>
    <w:rsid w:val="00C64487"/>
    <w:rsid w:val="00C663B9"/>
    <w:rsid w:val="00C674D2"/>
    <w:rsid w:val="00C7039D"/>
    <w:rsid w:val="00C7272C"/>
    <w:rsid w:val="00C766CF"/>
    <w:rsid w:val="00C80445"/>
    <w:rsid w:val="00C82927"/>
    <w:rsid w:val="00C86FD0"/>
    <w:rsid w:val="00C87E5B"/>
    <w:rsid w:val="00C911CB"/>
    <w:rsid w:val="00CA3A62"/>
    <w:rsid w:val="00CA4754"/>
    <w:rsid w:val="00CA477C"/>
    <w:rsid w:val="00CA57A7"/>
    <w:rsid w:val="00CB059D"/>
    <w:rsid w:val="00CC1B62"/>
    <w:rsid w:val="00CC608D"/>
    <w:rsid w:val="00CD13DB"/>
    <w:rsid w:val="00CD3103"/>
    <w:rsid w:val="00CD4CE8"/>
    <w:rsid w:val="00CE2B9E"/>
    <w:rsid w:val="00CE42FE"/>
    <w:rsid w:val="00CF3252"/>
    <w:rsid w:val="00D01391"/>
    <w:rsid w:val="00D03D92"/>
    <w:rsid w:val="00D06E44"/>
    <w:rsid w:val="00D111E7"/>
    <w:rsid w:val="00D270F4"/>
    <w:rsid w:val="00D31335"/>
    <w:rsid w:val="00D34762"/>
    <w:rsid w:val="00D35864"/>
    <w:rsid w:val="00D419B1"/>
    <w:rsid w:val="00D45B42"/>
    <w:rsid w:val="00D53CF6"/>
    <w:rsid w:val="00D61C27"/>
    <w:rsid w:val="00D62ED1"/>
    <w:rsid w:val="00D63542"/>
    <w:rsid w:val="00D63F56"/>
    <w:rsid w:val="00D643A3"/>
    <w:rsid w:val="00D81A1E"/>
    <w:rsid w:val="00D83A49"/>
    <w:rsid w:val="00D84BF7"/>
    <w:rsid w:val="00D857A5"/>
    <w:rsid w:val="00D85CEB"/>
    <w:rsid w:val="00D8698F"/>
    <w:rsid w:val="00DA1193"/>
    <w:rsid w:val="00DA1253"/>
    <w:rsid w:val="00DA77C2"/>
    <w:rsid w:val="00DB7015"/>
    <w:rsid w:val="00DC5A66"/>
    <w:rsid w:val="00DC6664"/>
    <w:rsid w:val="00DC6807"/>
    <w:rsid w:val="00DC7489"/>
    <w:rsid w:val="00DD0F2F"/>
    <w:rsid w:val="00DD122D"/>
    <w:rsid w:val="00DD35E0"/>
    <w:rsid w:val="00DE0210"/>
    <w:rsid w:val="00DE0270"/>
    <w:rsid w:val="00DE02F2"/>
    <w:rsid w:val="00DE05BA"/>
    <w:rsid w:val="00DE3D19"/>
    <w:rsid w:val="00DF20BD"/>
    <w:rsid w:val="00DF66C8"/>
    <w:rsid w:val="00DF6C59"/>
    <w:rsid w:val="00DF7320"/>
    <w:rsid w:val="00E0482E"/>
    <w:rsid w:val="00E124C6"/>
    <w:rsid w:val="00E1723C"/>
    <w:rsid w:val="00E177E6"/>
    <w:rsid w:val="00E204F4"/>
    <w:rsid w:val="00E37941"/>
    <w:rsid w:val="00E4289D"/>
    <w:rsid w:val="00E46EC5"/>
    <w:rsid w:val="00E54D34"/>
    <w:rsid w:val="00E56FA4"/>
    <w:rsid w:val="00E57C79"/>
    <w:rsid w:val="00E66EFB"/>
    <w:rsid w:val="00E67F75"/>
    <w:rsid w:val="00E72270"/>
    <w:rsid w:val="00E767D8"/>
    <w:rsid w:val="00E804BA"/>
    <w:rsid w:val="00E81D6F"/>
    <w:rsid w:val="00E87E0A"/>
    <w:rsid w:val="00E92EDD"/>
    <w:rsid w:val="00E93251"/>
    <w:rsid w:val="00EA0D11"/>
    <w:rsid w:val="00EA2626"/>
    <w:rsid w:val="00EA487D"/>
    <w:rsid w:val="00EA5582"/>
    <w:rsid w:val="00EB00B5"/>
    <w:rsid w:val="00EB3EF3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3910"/>
    <w:rsid w:val="00EE6378"/>
    <w:rsid w:val="00EE6F5B"/>
    <w:rsid w:val="00EF1E3D"/>
    <w:rsid w:val="00EF5A81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3683A"/>
    <w:rsid w:val="00F436EF"/>
    <w:rsid w:val="00F4423D"/>
    <w:rsid w:val="00F449D1"/>
    <w:rsid w:val="00F47CAA"/>
    <w:rsid w:val="00F50AF4"/>
    <w:rsid w:val="00F57EF0"/>
    <w:rsid w:val="00F60862"/>
    <w:rsid w:val="00F617AF"/>
    <w:rsid w:val="00F61E70"/>
    <w:rsid w:val="00F62CC7"/>
    <w:rsid w:val="00F631B6"/>
    <w:rsid w:val="00F64C2D"/>
    <w:rsid w:val="00F70864"/>
    <w:rsid w:val="00F806A7"/>
    <w:rsid w:val="00F83A77"/>
    <w:rsid w:val="00F85A48"/>
    <w:rsid w:val="00F86923"/>
    <w:rsid w:val="00FC030B"/>
    <w:rsid w:val="00FC2794"/>
    <w:rsid w:val="00FD1F97"/>
    <w:rsid w:val="00FD7970"/>
    <w:rsid w:val="00FE037E"/>
    <w:rsid w:val="00FE187B"/>
    <w:rsid w:val="00FE211B"/>
    <w:rsid w:val="00FE23F6"/>
    <w:rsid w:val="00FF24A8"/>
    <w:rsid w:val="00FF3E85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613BD"/>
  <w15:docId w15:val="{767F976B-5D1E-4B8A-921A-2A5B9B98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1249C-E39B-4EBA-B23F-4D3F1CA44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15273</TotalTime>
  <Pages>60</Pages>
  <Words>13206</Words>
  <Characters>75278</Characters>
  <Application>Microsoft Office Word</Application>
  <DocSecurity>0</DocSecurity>
  <Lines>627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155</cp:revision>
  <cp:lastPrinted>2014-02-19T09:33:00Z</cp:lastPrinted>
  <dcterms:created xsi:type="dcterms:W3CDTF">2014-02-17T03:55:00Z</dcterms:created>
  <dcterms:modified xsi:type="dcterms:W3CDTF">2019-10-17T08:48:00Z</dcterms:modified>
</cp:coreProperties>
</file>